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F20" w:rsidRDefault="00E35F20" w:rsidP="002761E7">
      <w:pPr>
        <w:rPr>
          <w:ins w:id="0" w:author="Anastasia Haswani" w:date="2019-03-15T22:41:00Z"/>
          <w:rStyle w:val="mi"/>
          <w:rFonts w:eastAsiaTheme="minorEastAsia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ins w:id="1" w:author="Anastasia Haswani" w:date="2019-03-15T22:41:00Z">
        <w:r>
          <w:rPr>
            <w:rStyle w:val="mi"/>
            <w:rFonts w:eastAsiaTheme="minorEastAsia"/>
            <w:b/>
            <w:color w:val="333333"/>
            <w:sz w:val="26"/>
            <w:szCs w:val="26"/>
            <w:bdr w:val="none" w:sz="0" w:space="0" w:color="auto" w:frame="1"/>
            <w:shd w:val="clear" w:color="auto" w:fill="FFFFFF"/>
          </w:rPr>
          <w:t xml:space="preserve">Algorithm </w:t>
        </w:r>
        <w:proofErr w:type="spellStart"/>
        <w:r>
          <w:rPr>
            <w:rStyle w:val="mi"/>
            <w:rFonts w:eastAsiaTheme="minorEastAsia"/>
            <w:b/>
            <w:color w:val="333333"/>
            <w:sz w:val="26"/>
            <w:szCs w:val="26"/>
            <w:bdr w:val="none" w:sz="0" w:space="0" w:color="auto" w:frame="1"/>
            <w:shd w:val="clear" w:color="auto" w:fill="FFFFFF"/>
          </w:rPr>
          <w:t>KNeighbors</w:t>
        </w:r>
        <w:proofErr w:type="spellEnd"/>
        <w:r>
          <w:rPr>
            <w:rStyle w:val="mi"/>
            <w:rFonts w:eastAsiaTheme="minorEastAsia"/>
            <w:b/>
            <w:color w:val="333333"/>
            <w:sz w:val="26"/>
            <w:szCs w:val="26"/>
            <w:bdr w:val="none" w:sz="0" w:space="0" w:color="auto" w:frame="1"/>
            <w:shd w:val="clear" w:color="auto" w:fill="FFFFFF"/>
          </w:rPr>
          <w:t xml:space="preserve"> Classifier:</w:t>
        </w:r>
      </w:ins>
    </w:p>
    <w:p w:rsidR="00E35F20" w:rsidRDefault="00E35F20" w:rsidP="002761E7">
      <w:pPr>
        <w:rPr>
          <w:ins w:id="2" w:author="Anastasia Haswani" w:date="2019-03-15T22:41:00Z"/>
          <w:rStyle w:val="mi"/>
          <w:rFonts w:eastAsiaTheme="minorEastAsia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</w:pPr>
    </w:p>
    <w:p w:rsidR="0066487D" w:rsidRDefault="00E35F20" w:rsidP="002761E7">
      <w:pPr>
        <w:rPr>
          <w:ins w:id="3" w:author="Anastasia Haswani" w:date="2019-03-15T23:01:00Z"/>
          <w:rStyle w:val="mi"/>
          <w:rFonts w:eastAsiaTheme="minorEastAsia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ins w:id="4" w:author="Anastasia Haswani" w:date="2019-03-15T22:37:00Z">
        <w:r w:rsidRPr="00E35F20">
          <w:rPr>
            <w:rStyle w:val="mi"/>
            <w:rFonts w:eastAsiaTheme="minorEastAsia"/>
            <w:b/>
            <w:color w:val="333333"/>
            <w:sz w:val="26"/>
            <w:szCs w:val="26"/>
            <w:bdr w:val="none" w:sz="0" w:space="0" w:color="auto" w:frame="1"/>
            <w:shd w:val="clear" w:color="auto" w:fill="FFFFFF"/>
            <w:rPrChange w:id="5" w:author="Anastasia Haswani" w:date="2019-03-15T22:40:00Z">
              <w:rPr>
                <w:rStyle w:val="mi"/>
                <w:rFonts w:eastAsiaTheme="minorEastAsia"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</w:rPr>
            </w:rPrChange>
          </w:rPr>
          <w:t>Input</w:t>
        </w:r>
        <w:r>
          <w:rPr>
            <w:rStyle w:val="mi"/>
            <w:rFonts w:eastAsiaTheme="minorEastAsia"/>
            <w:color w:val="333333"/>
            <w:sz w:val="26"/>
            <w:szCs w:val="26"/>
            <w:bdr w:val="none" w:sz="0" w:space="0" w:color="auto" w:frame="1"/>
            <w:shd w:val="clear" w:color="auto" w:fill="FFFFFF"/>
          </w:rPr>
          <w:t>:</w:t>
        </w:r>
      </w:ins>
      <w:ins w:id="6" w:author="Anastasia Haswani" w:date="2019-03-15T22:39:00Z">
        <w:r>
          <w:rPr>
            <w:rStyle w:val="mi"/>
            <w:rFonts w:eastAsiaTheme="minorEastAsia"/>
            <w:color w:val="333333"/>
            <w:sz w:val="26"/>
            <w:szCs w:val="26"/>
            <w:bdr w:val="none" w:sz="0" w:space="0" w:color="auto" w:frame="1"/>
            <w:shd w:val="clear" w:color="auto" w:fill="FFFFFF"/>
          </w:rPr>
          <w:t xml:space="preserve"> </w:t>
        </w:r>
      </w:ins>
      <m:oMath>
        <m:r>
          <w:ins w:id="7" w:author="Anastasia Haswani" w:date="2019-03-15T23:26:00Z">
            <w:rPr>
              <w:rStyle w:val="mi"/>
              <w:rFonts w:ascii="Cambria Math" w:eastAsiaTheme="minorEastAsia" w:hAnsi="Cambria Math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  <m:t>n</m:t>
          </w:ins>
        </m:r>
      </m:oMath>
      <w:ins w:id="8" w:author="Anastasia Haswani" w:date="2019-03-15T22:39:00Z">
        <w:r w:rsidRPr="00E35F20">
          <w:rPr>
            <w:rStyle w:val="mi"/>
            <w:rFonts w:eastAsiaTheme="minorEastAsia"/>
            <w:color w:val="333333"/>
            <w:sz w:val="26"/>
            <w:szCs w:val="26"/>
            <w:bdr w:val="none" w:sz="0" w:space="0" w:color="auto" w:frame="1"/>
            <w:rPrChange w:id="9" w:author="Anastasia Haswani" w:date="2019-03-15T22:39:00Z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rPrChange>
          </w:rPr>
          <w:t xml:space="preserve"> training examples </w:t>
        </w:r>
      </w:ins>
      <m:oMath>
        <m:r>
          <w:ins w:id="10" w:author="Anastasia Haswani" w:date="2019-03-15T23:26:00Z">
            <w:rPr>
              <w:rStyle w:val="mi"/>
              <w:rFonts w:ascii="Cambria Math" w:eastAsiaTheme="minorEastAsia" w:hAnsi="Cambria Math"/>
              <w:color w:val="333333"/>
              <w:sz w:val="26"/>
              <w:szCs w:val="26"/>
              <w:bdr w:val="none" w:sz="0" w:space="0" w:color="auto" w:frame="1"/>
            </w:rPr>
            <m:t>(X,</m:t>
          </w:ins>
        </m:r>
        <m:r>
          <w:ins w:id="11" w:author="Anastasia Haswani" w:date="2019-03-15T23:27:00Z">
            <w:rPr>
              <w:rStyle w:val="mi"/>
              <w:rFonts w:ascii="Cambria Math" w:eastAsiaTheme="minorEastAsia" w:hAnsi="Cambria Math"/>
              <w:color w:val="333333"/>
              <w:sz w:val="26"/>
              <w:szCs w:val="26"/>
              <w:bdr w:val="none" w:sz="0" w:space="0" w:color="auto" w:frame="1"/>
            </w:rPr>
            <m:t>Y</m:t>
          </w:ins>
        </m:r>
        <m:r>
          <w:ins w:id="12" w:author="Anastasia Haswani" w:date="2019-03-15T23:17:00Z">
            <w:rPr>
              <w:rStyle w:val="mi"/>
              <w:rFonts w:ascii="Cambria Math" w:eastAsiaTheme="minorEastAsia" w:hAnsi="Cambria Math"/>
              <w:color w:val="333333"/>
              <w:sz w:val="26"/>
              <w:szCs w:val="26"/>
              <w:bdr w:val="none" w:sz="0" w:space="0" w:color="auto" w:frame="1"/>
            </w:rPr>
            <m:t>)</m:t>
          </w:ins>
        </m:r>
      </m:oMath>
      <w:ins w:id="13" w:author="Anastasia Haswani" w:date="2019-03-15T23:18:00Z">
        <w:r w:rsidR="00EB5644">
          <w:rPr>
            <w:rStyle w:val="mi"/>
            <w:rFonts w:eastAsiaTheme="minorEastAsia"/>
            <w:color w:val="333333"/>
            <w:sz w:val="26"/>
            <w:szCs w:val="26"/>
            <w:bdr w:val="none" w:sz="0" w:space="0" w:color="auto" w:frame="1"/>
          </w:rPr>
          <w:t xml:space="preserve"> where</w:t>
        </w:r>
      </w:ins>
      <w:ins w:id="14" w:author="Anastasia Haswani" w:date="2019-03-15T23:27:00Z">
        <w:r w:rsidR="007E7C8B">
          <w:rPr>
            <w:rStyle w:val="mi"/>
            <w:rFonts w:eastAsiaTheme="minorEastAsia"/>
            <w:color w:val="333333"/>
            <w:sz w:val="26"/>
            <w:szCs w:val="26"/>
            <w:bdr w:val="none" w:sz="0" w:space="0" w:color="auto" w:frame="1"/>
          </w:rPr>
          <w:t xml:space="preserve"> </w:t>
        </w:r>
        <m:oMath>
          <m:r>
            <w:rPr>
              <w:rStyle w:val="mi"/>
              <w:rFonts w:ascii="Cambria Math" w:eastAsiaTheme="minorEastAsia" w:hAnsi="Cambria Math"/>
              <w:color w:val="333333"/>
              <w:sz w:val="26"/>
              <w:szCs w:val="26"/>
              <w:bdr w:val="none" w:sz="0" w:space="0" w:color="auto" w:frame="1"/>
            </w:rPr>
            <m:t>X</m:t>
          </m:r>
        </m:oMath>
      </w:ins>
      <w:ins w:id="15" w:author="Anastasia Haswani" w:date="2019-03-15T23:18:00Z">
        <w:r w:rsidR="00EB5644">
          <w:rPr>
            <w:rStyle w:val="mi"/>
            <w:rFonts w:eastAsiaTheme="minorEastAsia"/>
            <w:color w:val="333333"/>
            <w:sz w:val="26"/>
            <w:szCs w:val="26"/>
            <w:bdr w:val="none" w:sz="0" w:space="0" w:color="auto" w:frame="1"/>
          </w:rPr>
          <w:t xml:space="preserve"> </w:t>
        </w:r>
      </w:ins>
      <w:ins w:id="16" w:author="Anastasia Haswani" w:date="2019-03-15T23:27:00Z">
        <w:r w:rsidR="00797F45">
          <w:rPr>
            <w:rStyle w:val="mi"/>
            <w:rFonts w:eastAsiaTheme="minorEastAsia"/>
            <w:color w:val="333333"/>
            <w:sz w:val="26"/>
            <w:szCs w:val="26"/>
            <w:bdr w:val="none" w:sz="0" w:space="0" w:color="auto" w:frame="1"/>
          </w:rPr>
          <w:t xml:space="preserve">is a feature space of </w:t>
        </w:r>
      </w:ins>
      <m:oMath>
        <m:r>
          <w:ins w:id="17" w:author="Anastasia Haswani" w:date="2019-03-15T23:33:00Z">
            <w:rPr>
              <w:rStyle w:val="mi"/>
              <w:rFonts w:ascii="Cambria Math" w:eastAsiaTheme="minorEastAsia" w:hAnsi="Cambria Math"/>
              <w:color w:val="333333"/>
              <w:sz w:val="26"/>
              <w:szCs w:val="26"/>
              <w:bdr w:val="none" w:sz="0" w:space="0" w:color="auto" w:frame="1"/>
            </w:rPr>
            <m:t>m</m:t>
          </w:ins>
        </m:r>
      </m:oMath>
      <w:ins w:id="18" w:author="Anastasia Haswani" w:date="2019-03-15T23:27:00Z">
        <w:r w:rsidR="007E7C8B">
          <w:rPr>
            <w:rStyle w:val="mi"/>
            <w:rFonts w:eastAsiaTheme="minorEastAsia"/>
            <w:color w:val="333333"/>
            <w:sz w:val="26"/>
            <w:szCs w:val="26"/>
            <w:bdr w:val="none" w:sz="0" w:space="0" w:color="auto" w:frame="1"/>
          </w:rPr>
          <w:t xml:space="preserve"> features and </w:t>
        </w:r>
      </w:ins>
      <m:oMath>
        <m:r>
          <w:ins w:id="19" w:author="Anastasia Haswani" w:date="2019-03-15T23:18:00Z">
            <w:rPr>
              <w:rStyle w:val="mi"/>
              <w:rFonts w:ascii="Cambria Math" w:eastAsiaTheme="minorEastAsia" w:hAnsi="Cambria Math"/>
              <w:color w:val="333333"/>
              <w:sz w:val="26"/>
              <w:szCs w:val="26"/>
              <w:bdr w:val="none" w:sz="0" w:space="0" w:color="auto" w:frame="1"/>
            </w:rPr>
            <m:t>Y</m:t>
          </w:ins>
        </m:r>
      </m:oMath>
      <w:ins w:id="20" w:author="Anastasia Haswani" w:date="2019-03-15T23:27:00Z">
        <w:r w:rsidR="007E7C8B">
          <w:rPr>
            <w:rStyle w:val="mi"/>
            <w:rFonts w:eastAsiaTheme="minorEastAsia"/>
            <w:color w:val="333333"/>
            <w:sz w:val="26"/>
            <w:szCs w:val="26"/>
            <w:bdr w:val="none" w:sz="0" w:space="0" w:color="auto" w:frame="1"/>
          </w:rPr>
          <w:t xml:space="preserve"> </w:t>
        </w:r>
      </w:ins>
      <w:ins w:id="21" w:author="Anastasia Haswani" w:date="2019-03-15T23:53:00Z">
        <w:r w:rsidR="00B948BC">
          <w:rPr>
            <w:rStyle w:val="mi"/>
            <w:rFonts w:eastAsiaTheme="minorEastAsia"/>
            <w:color w:val="333333"/>
            <w:sz w:val="26"/>
            <w:szCs w:val="26"/>
            <w:bdr w:val="none" w:sz="0" w:space="0" w:color="auto" w:frame="1"/>
          </w:rPr>
          <w:t>–</w:t>
        </w:r>
      </w:ins>
      <w:ins w:id="22" w:author="Anastasia Haswani" w:date="2019-03-15T23:27:00Z">
        <w:r w:rsidR="007E7C8B">
          <w:rPr>
            <w:rStyle w:val="mi"/>
            <w:rFonts w:eastAsiaTheme="minorEastAsia"/>
            <w:color w:val="333333"/>
            <w:sz w:val="26"/>
            <w:szCs w:val="26"/>
            <w:bdr w:val="none" w:sz="0" w:space="0" w:color="auto" w:frame="1"/>
          </w:rPr>
          <w:t xml:space="preserve"> </w:t>
        </w:r>
      </w:ins>
      <w:ins w:id="23" w:author="Anastasia Haswani" w:date="2019-03-15T23:53:00Z">
        <w:r w:rsidR="00B948BC">
          <w:rPr>
            <w:rStyle w:val="mi"/>
            <w:rFonts w:eastAsiaTheme="minorEastAsia"/>
            <w:color w:val="333333"/>
            <w:sz w:val="26"/>
            <w:szCs w:val="26"/>
            <w:bdr w:val="none" w:sz="0" w:space="0" w:color="auto" w:frame="1"/>
          </w:rPr>
          <w:t xml:space="preserve">element of list of </w:t>
        </w:r>
      </w:ins>
      <w:ins w:id="24" w:author="Anastasia Haswani" w:date="2019-03-15T23:27:00Z">
        <w:r w:rsidR="007E7C8B">
          <w:rPr>
            <w:rStyle w:val="mi"/>
            <w:rFonts w:eastAsiaTheme="minorEastAsia"/>
            <w:color w:val="333333"/>
            <w:sz w:val="26"/>
            <w:szCs w:val="26"/>
            <w:bdr w:val="none" w:sz="0" w:space="0" w:color="auto" w:frame="1"/>
          </w:rPr>
          <w:t>class</w:t>
        </w:r>
      </w:ins>
      <w:ins w:id="25" w:author="Anastasia Haswani" w:date="2019-03-15T23:53:00Z">
        <w:r w:rsidR="00B948BC">
          <w:rPr>
            <w:rStyle w:val="mi"/>
            <w:rFonts w:eastAsiaTheme="minorEastAsia"/>
            <w:color w:val="333333"/>
            <w:sz w:val="26"/>
            <w:szCs w:val="26"/>
            <w:bdr w:val="none" w:sz="0" w:space="0" w:color="auto" w:frame="1"/>
          </w:rPr>
          <w:t>es</w:t>
        </w:r>
      </w:ins>
    </w:p>
    <w:p w:rsidR="00D70FB4" w:rsidRDefault="00D70FB4" w:rsidP="002761E7">
      <w:pPr>
        <w:rPr>
          <w:ins w:id="26" w:author="Anastasia Haswani" w:date="2019-03-15T23:06:00Z"/>
          <w:rStyle w:val="mi"/>
          <w:rFonts w:eastAsiaTheme="minorEastAsia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ins w:id="27" w:author="Anastasia Haswani" w:date="2019-03-15T23:01:00Z">
        <w:r>
          <w:rPr>
            <w:rStyle w:val="mi"/>
            <w:rFonts w:eastAsiaTheme="minorEastAsia"/>
            <w:color w:val="333333"/>
            <w:sz w:val="26"/>
            <w:szCs w:val="26"/>
            <w:bdr w:val="none" w:sz="0" w:space="0" w:color="auto" w:frame="1"/>
            <w:shd w:val="clear" w:color="auto" w:fill="FFFFFF"/>
          </w:rPr>
          <w:tab/>
        </w:r>
      </w:ins>
      <m:oMath>
        <m:r>
          <w:ins w:id="28" w:author="Anastasia Haswani" w:date="2019-03-15T23:09:00Z">
            <w:rPr>
              <w:rStyle w:val="mi"/>
              <w:rFonts w:ascii="Cambria Math" w:eastAsiaTheme="minorEastAsia" w:hAnsi="Cambria Math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  <m:t>k_num</m:t>
          </w:ins>
        </m:r>
      </m:oMath>
      <w:ins w:id="29" w:author="Anastasia Haswani" w:date="2019-03-15T23:02:00Z">
        <w:r>
          <w:rPr>
            <w:rStyle w:val="mi"/>
            <w:rFonts w:eastAsiaTheme="minorEastAsia"/>
            <w:color w:val="333333"/>
            <w:sz w:val="26"/>
            <w:szCs w:val="26"/>
            <w:bdr w:val="none" w:sz="0" w:space="0" w:color="auto" w:frame="1"/>
            <w:shd w:val="clear" w:color="auto" w:fill="FFFFFF"/>
          </w:rPr>
          <w:t xml:space="preserve"> </w:t>
        </w:r>
      </w:ins>
      <w:ins w:id="30" w:author="Anastasia Haswani" w:date="2019-03-15T23:07:00Z">
        <w:r>
          <w:rPr>
            <w:rStyle w:val="mi"/>
            <w:rFonts w:eastAsiaTheme="minorEastAsia"/>
            <w:color w:val="333333"/>
            <w:sz w:val="26"/>
            <w:szCs w:val="26"/>
            <w:bdr w:val="none" w:sz="0" w:space="0" w:color="auto" w:frame="1"/>
            <w:shd w:val="clear" w:color="auto" w:fill="FFFFFF"/>
          </w:rPr>
          <w:t>–</w:t>
        </w:r>
      </w:ins>
      <w:ins w:id="31" w:author="Anastasia Haswani" w:date="2019-03-15T23:06:00Z">
        <w:r>
          <w:rPr>
            <w:rStyle w:val="mi"/>
            <w:rFonts w:eastAsiaTheme="minorEastAsia"/>
            <w:color w:val="333333"/>
            <w:sz w:val="26"/>
            <w:szCs w:val="26"/>
            <w:bdr w:val="none" w:sz="0" w:space="0" w:color="auto" w:frame="1"/>
            <w:shd w:val="clear" w:color="auto" w:fill="FFFFFF"/>
          </w:rPr>
          <w:t xml:space="preserve"> </w:t>
        </w:r>
        <w:proofErr w:type="gramStart"/>
        <w:r>
          <w:rPr>
            <w:rStyle w:val="mi"/>
            <w:rFonts w:eastAsiaTheme="minorEastAsia"/>
            <w:color w:val="333333"/>
            <w:sz w:val="26"/>
            <w:szCs w:val="26"/>
            <w:bdr w:val="none" w:sz="0" w:space="0" w:color="auto" w:frame="1"/>
            <w:shd w:val="clear" w:color="auto" w:fill="FFFFFF"/>
          </w:rPr>
          <w:t>number</w:t>
        </w:r>
        <w:proofErr w:type="gramEnd"/>
        <w:r>
          <w:rPr>
            <w:rStyle w:val="mi"/>
            <w:rFonts w:eastAsiaTheme="minorEastAsia"/>
            <w:color w:val="333333"/>
            <w:sz w:val="26"/>
            <w:szCs w:val="26"/>
            <w:bdr w:val="none" w:sz="0" w:space="0" w:color="auto" w:frame="1"/>
            <w:shd w:val="clear" w:color="auto" w:fill="FFFFFF"/>
          </w:rPr>
          <w:t xml:space="preserve"> of the closest examples we want to use in the algorithm</w:t>
        </w:r>
      </w:ins>
    </w:p>
    <w:p w:rsidR="00D70FB4" w:rsidRDefault="00D70FB4" w:rsidP="002761E7">
      <w:pPr>
        <w:rPr>
          <w:ins w:id="32" w:author="Anastasia Haswani" w:date="2019-03-15T22:37:00Z"/>
          <w:rStyle w:val="mi"/>
          <w:rFonts w:eastAsiaTheme="minorEastAsia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ins w:id="33" w:author="Anastasia Haswani" w:date="2019-03-15T23:08:00Z">
        <w:r>
          <w:rPr>
            <w:rStyle w:val="mi"/>
            <w:rFonts w:eastAsiaTheme="minorEastAsia"/>
            <w:color w:val="333333"/>
            <w:sz w:val="26"/>
            <w:szCs w:val="26"/>
            <w:bdr w:val="none" w:sz="0" w:space="0" w:color="auto" w:frame="1"/>
            <w:shd w:val="clear" w:color="auto" w:fill="FFFFFF"/>
          </w:rPr>
          <w:tab/>
        </w:r>
      </w:ins>
      <w:ins w:id="34" w:author="Anastasia Haswani" w:date="2019-03-15T23:02:00Z">
        <w:r>
          <w:rPr>
            <w:rStyle w:val="mi"/>
            <w:rFonts w:eastAsiaTheme="minorEastAsia"/>
            <w:color w:val="333333"/>
            <w:sz w:val="26"/>
            <w:szCs w:val="26"/>
            <w:bdr w:val="none" w:sz="0" w:space="0" w:color="auto" w:frame="1"/>
            <w:shd w:val="clear" w:color="auto" w:fill="FFFFFF"/>
          </w:rPr>
          <w:t xml:space="preserve"> </w:t>
        </w:r>
      </w:ins>
      <m:oMath>
        <m:r>
          <w:ins w:id="35" w:author="Anastasia Haswani" w:date="2019-03-15T23:31:00Z">
            <w:rPr>
              <w:rStyle w:val="mi"/>
              <w:rFonts w:ascii="Cambria Math" w:eastAsiaTheme="minorEastAsia" w:hAnsi="Cambria Math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  <m:t>x</m:t>
          </w:ins>
        </m:r>
      </m:oMath>
      <w:ins w:id="36" w:author="Anastasia Haswani" w:date="2019-03-15T23:31:00Z">
        <w:r w:rsidR="00797F45">
          <w:rPr>
            <w:rStyle w:val="mi"/>
            <w:rFonts w:eastAsiaTheme="minorEastAsia"/>
            <w:color w:val="333333"/>
            <w:sz w:val="26"/>
            <w:szCs w:val="26"/>
            <w:bdr w:val="none" w:sz="0" w:space="0" w:color="auto" w:frame="1"/>
            <w:shd w:val="clear" w:color="auto" w:fill="FFFFFF"/>
          </w:rPr>
          <w:t xml:space="preserve"> – </w:t>
        </w:r>
        <w:proofErr w:type="gramStart"/>
        <w:r w:rsidR="00797F45">
          <w:rPr>
            <w:rStyle w:val="mi"/>
            <w:rFonts w:eastAsiaTheme="minorEastAsia"/>
            <w:color w:val="333333"/>
            <w:sz w:val="26"/>
            <w:szCs w:val="26"/>
            <w:bdr w:val="none" w:sz="0" w:space="0" w:color="auto" w:frame="1"/>
            <w:shd w:val="clear" w:color="auto" w:fill="FFFFFF"/>
          </w:rPr>
          <w:t>an</w:t>
        </w:r>
        <w:proofErr w:type="gramEnd"/>
        <w:r w:rsidR="00797F45">
          <w:rPr>
            <w:rStyle w:val="mi"/>
            <w:rFonts w:eastAsiaTheme="minorEastAsia"/>
            <w:color w:val="333333"/>
            <w:sz w:val="26"/>
            <w:szCs w:val="26"/>
            <w:bdr w:val="none" w:sz="0" w:space="0" w:color="auto" w:frame="1"/>
            <w:shd w:val="clear" w:color="auto" w:fill="FFFFFF"/>
          </w:rPr>
          <w:t xml:space="preserve"> unclassified instance</w:t>
        </w:r>
      </w:ins>
      <w:ins w:id="37" w:author="Anastasia Haswani" w:date="2019-03-15T23:32:00Z">
        <w:r w:rsidR="00797F45">
          <w:rPr>
            <w:rStyle w:val="mi"/>
            <w:rFonts w:eastAsiaTheme="minorEastAsia"/>
            <w:color w:val="333333"/>
            <w:sz w:val="26"/>
            <w:szCs w:val="26"/>
            <w:bdr w:val="none" w:sz="0" w:space="0" w:color="auto" w:frame="1"/>
            <w:shd w:val="clear" w:color="auto" w:fill="FFFFFF"/>
          </w:rPr>
          <w:t xml:space="preserve"> in </w:t>
        </w:r>
      </w:ins>
      <m:oMath>
        <m:r>
          <w:ins w:id="38" w:author="Anastasia Haswani" w:date="2019-03-15T23:33:00Z">
            <w:rPr>
              <w:rStyle w:val="mi"/>
              <w:rFonts w:ascii="Cambria Math" w:eastAsiaTheme="minorEastAsia" w:hAnsi="Cambria Math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  <m:t>m</m:t>
          </w:ins>
        </m:r>
      </m:oMath>
      <w:ins w:id="39" w:author="Anastasia Haswani" w:date="2019-03-15T23:32:00Z">
        <w:r w:rsidR="00797F45">
          <w:rPr>
            <w:rStyle w:val="mi"/>
            <w:rFonts w:eastAsiaTheme="minorEastAsia"/>
            <w:color w:val="333333"/>
            <w:sz w:val="26"/>
            <w:szCs w:val="26"/>
            <w:bdr w:val="none" w:sz="0" w:space="0" w:color="auto" w:frame="1"/>
          </w:rPr>
          <w:t xml:space="preserve"> </w:t>
        </w:r>
      </w:ins>
      <w:ins w:id="40" w:author="Anastasia Haswani" w:date="2019-03-15T23:33:00Z">
        <w:r w:rsidR="00797F45">
          <w:rPr>
            <w:rStyle w:val="mi"/>
            <w:rFonts w:eastAsiaTheme="minorEastAsia"/>
            <w:color w:val="333333"/>
            <w:sz w:val="26"/>
            <w:szCs w:val="26"/>
            <w:bdr w:val="none" w:sz="0" w:space="0" w:color="auto" w:frame="1"/>
          </w:rPr>
          <w:t xml:space="preserve">- </w:t>
        </w:r>
      </w:ins>
      <w:ins w:id="41" w:author="Anastasia Haswani" w:date="2019-03-15T23:32:00Z">
        <w:r w:rsidR="00797F45">
          <w:rPr>
            <w:rStyle w:val="mi"/>
            <w:rFonts w:eastAsiaTheme="minorEastAsia"/>
            <w:color w:val="333333"/>
            <w:sz w:val="26"/>
            <w:szCs w:val="26"/>
            <w:bdr w:val="none" w:sz="0" w:space="0" w:color="auto" w:frame="1"/>
          </w:rPr>
          <w:t>feature space</w:t>
        </w:r>
      </w:ins>
    </w:p>
    <w:p w:rsidR="00E35F20" w:rsidRDefault="00E35F20" w:rsidP="002761E7">
      <w:pPr>
        <w:rPr>
          <w:ins w:id="42" w:author="Anastasia Haswani" w:date="2019-03-15T22:40:00Z"/>
          <w:rStyle w:val="mi"/>
          <w:rFonts w:eastAsiaTheme="minorEastAsia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ins w:id="43" w:author="Anastasia Haswani" w:date="2019-03-15T22:38:00Z">
        <w:r w:rsidRPr="00E35F20">
          <w:rPr>
            <w:rStyle w:val="mi"/>
            <w:rFonts w:eastAsiaTheme="minorEastAsia"/>
            <w:b/>
            <w:color w:val="333333"/>
            <w:sz w:val="26"/>
            <w:szCs w:val="26"/>
            <w:bdr w:val="none" w:sz="0" w:space="0" w:color="auto" w:frame="1"/>
            <w:shd w:val="clear" w:color="auto" w:fill="FFFFFF"/>
            <w:rPrChange w:id="44" w:author="Anastasia Haswani" w:date="2019-03-15T22:40:00Z">
              <w:rPr>
                <w:rStyle w:val="mi"/>
                <w:rFonts w:eastAsiaTheme="minorEastAsia"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</w:rPr>
            </w:rPrChange>
          </w:rPr>
          <w:t>Output</w:t>
        </w:r>
      </w:ins>
      <w:ins w:id="45" w:author="Anastasia Haswani" w:date="2019-03-15T22:40:00Z">
        <w:r>
          <w:rPr>
            <w:rStyle w:val="mi"/>
            <w:rFonts w:eastAsiaTheme="minorEastAsia"/>
            <w:color w:val="333333"/>
            <w:sz w:val="26"/>
            <w:szCs w:val="26"/>
            <w:bdr w:val="none" w:sz="0" w:space="0" w:color="auto" w:frame="1"/>
            <w:shd w:val="clear" w:color="auto" w:fill="FFFFFF"/>
          </w:rPr>
          <w:t xml:space="preserve">: </w:t>
        </w:r>
      </w:ins>
      <w:ins w:id="46" w:author="Anastasia Haswani" w:date="2019-03-15T23:34:00Z">
        <w:r w:rsidR="00797F45">
          <w:rPr>
            <w:rStyle w:val="mi"/>
            <w:rFonts w:eastAsiaTheme="minorEastAsia"/>
            <w:color w:val="333333"/>
            <w:sz w:val="26"/>
            <w:szCs w:val="26"/>
            <w:bdr w:val="none" w:sz="0" w:space="0" w:color="auto" w:frame="1"/>
            <w:shd w:val="clear" w:color="auto" w:fill="FFFFFF"/>
          </w:rPr>
          <w:t xml:space="preserve">class of </w:t>
        </w:r>
      </w:ins>
      <m:oMath>
        <m:r>
          <w:ins w:id="47" w:author="Anastasia Haswani" w:date="2019-03-15T23:32:00Z">
            <w:rPr>
              <w:rStyle w:val="mi"/>
              <w:rFonts w:ascii="Cambria Math" w:eastAsiaTheme="minorEastAsia" w:hAnsi="Cambria Math"/>
              <w:color w:val="333333"/>
              <w:sz w:val="26"/>
              <w:szCs w:val="26"/>
              <w:bdr w:val="none" w:sz="0" w:space="0" w:color="auto" w:frame="1"/>
            </w:rPr>
            <m:t>x</m:t>
          </w:ins>
        </m:r>
      </m:oMath>
    </w:p>
    <w:p w:rsidR="00E8610D" w:rsidRDefault="00E8610D" w:rsidP="00E8610D">
      <w:pPr>
        <w:rPr>
          <w:ins w:id="48" w:author="Anastasia Haswani" w:date="2019-03-15T22:57:00Z"/>
          <w:rStyle w:val="mi"/>
          <w:rFonts w:eastAsiaTheme="minorEastAsia"/>
          <w:color w:val="333333"/>
          <w:sz w:val="26"/>
          <w:szCs w:val="26"/>
          <w:bdr w:val="none" w:sz="0" w:space="0" w:color="auto" w:frame="1"/>
          <w:shd w:val="clear" w:color="auto" w:fill="FFFFFF"/>
        </w:rPr>
        <w:pPrChange w:id="49" w:author="Anastasia Haswani" w:date="2019-03-15T22:56:00Z">
          <w:pPr/>
        </w:pPrChange>
      </w:pPr>
    </w:p>
    <w:p w:rsidR="00E8610D" w:rsidRPr="00B948BC" w:rsidRDefault="00B948BC" w:rsidP="00E8610D">
      <w:pPr>
        <w:rPr>
          <w:ins w:id="50" w:author="Anastasia Haswani" w:date="2019-03-15T22:57:00Z"/>
          <w:rStyle w:val="mi"/>
          <w:rFonts w:eastAsiaTheme="minorEastAsia"/>
          <w:b/>
          <w:i/>
          <w:color w:val="333333"/>
          <w:sz w:val="26"/>
          <w:szCs w:val="26"/>
          <w:bdr w:val="none" w:sz="0" w:space="0" w:color="auto" w:frame="1"/>
          <w:shd w:val="clear" w:color="auto" w:fill="FFFFFF"/>
          <w:rPrChange w:id="51" w:author="Anastasia Haswani" w:date="2019-03-15T23:47:00Z">
            <w:rPr>
              <w:ins w:id="52" w:author="Anastasia Haswani" w:date="2019-03-15T22:57:00Z"/>
              <w:rStyle w:val="mi"/>
              <w:rFonts w:eastAsiaTheme="minorEastAsia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</w:rPrChange>
        </w:rPr>
        <w:pPrChange w:id="53" w:author="Anastasia Haswani" w:date="2019-03-15T22:56:00Z">
          <w:pPr/>
        </w:pPrChange>
      </w:pPr>
      <w:proofErr w:type="gramStart"/>
      <w:ins w:id="54" w:author="Anastasia Haswani" w:date="2019-03-15T22:57:00Z">
        <w:r>
          <w:rPr>
            <w:rStyle w:val="mi"/>
            <w:rFonts w:eastAsiaTheme="minorEastAsia"/>
            <w:b/>
            <w:color w:val="333333"/>
            <w:sz w:val="26"/>
            <w:szCs w:val="26"/>
            <w:bdr w:val="none" w:sz="0" w:space="0" w:color="auto" w:frame="1"/>
            <w:shd w:val="clear" w:color="auto" w:fill="FFFFFF"/>
            <w:rPrChange w:id="55" w:author="Anastasia Haswani" w:date="2019-03-15T23:47:00Z">
              <w:rPr>
                <w:rStyle w:val="mi"/>
                <w:rFonts w:eastAsiaTheme="minorEastAsia"/>
                <w:b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</w:rPr>
            </w:rPrChange>
          </w:rPr>
          <w:t>s</w:t>
        </w:r>
        <w:r w:rsidR="00E8610D" w:rsidRPr="00B948BC">
          <w:rPr>
            <w:rStyle w:val="mi"/>
            <w:rFonts w:eastAsiaTheme="minorEastAsia"/>
            <w:b/>
            <w:color w:val="333333"/>
            <w:sz w:val="26"/>
            <w:szCs w:val="26"/>
            <w:bdr w:val="none" w:sz="0" w:space="0" w:color="auto" w:frame="1"/>
            <w:shd w:val="clear" w:color="auto" w:fill="FFFFFF"/>
            <w:rPrChange w:id="56" w:author="Anastasia Haswani" w:date="2019-03-15T23:47:00Z">
              <w:rPr>
                <w:rStyle w:val="mi"/>
                <w:rFonts w:eastAsiaTheme="minorEastAsia"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</w:rPr>
            </w:rPrChange>
          </w:rPr>
          <w:t>et</w:t>
        </w:r>
        <w:proofErr w:type="gramEnd"/>
        <w:r w:rsidR="00E8610D">
          <w:rPr>
            <w:rStyle w:val="mi"/>
            <w:rFonts w:eastAsiaTheme="minorEastAsia"/>
            <w:color w:val="333333"/>
            <w:sz w:val="26"/>
            <w:szCs w:val="26"/>
            <w:bdr w:val="none" w:sz="0" w:space="0" w:color="auto" w:frame="1"/>
            <w:shd w:val="clear" w:color="auto" w:fill="FFFFFF"/>
          </w:rPr>
          <w:t xml:space="preserve"> </w:t>
        </w:r>
      </w:ins>
      <m:oMath>
        <m:r>
          <w:ins w:id="57" w:author="Anastasia Haswani" w:date="2019-03-15T22:59:00Z">
            <w:rPr>
              <w:rStyle w:val="mi"/>
              <w:rFonts w:ascii="Cambria Math" w:eastAsiaTheme="minorEastAsia" w:hAnsi="Cambria Math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  <m:t>k←</m:t>
          </w:ins>
        </m:r>
        <m:r>
          <w:ins w:id="58" w:author="Anastasia Haswani" w:date="2019-03-15T23:00:00Z">
            <w:rPr>
              <w:rStyle w:val="mi"/>
              <w:rFonts w:ascii="Cambria Math" w:eastAsiaTheme="minorEastAsia" w:hAnsi="Cambria Math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  <m:t>K</m:t>
          </w:ins>
        </m:r>
      </m:oMath>
      <w:ins w:id="59" w:author="Anastasia Haswani" w:date="2019-03-15T23:00:00Z">
        <w:r w:rsidR="00D70FB4">
          <w:rPr>
            <w:rStyle w:val="mi"/>
            <w:rFonts w:eastAsiaTheme="minorEastAsia"/>
            <w:color w:val="333333"/>
            <w:sz w:val="26"/>
            <w:szCs w:val="26"/>
            <w:bdr w:val="none" w:sz="0" w:space="0" w:color="auto" w:frame="1"/>
            <w:shd w:val="clear" w:color="auto" w:fill="FFFFFF"/>
          </w:rPr>
          <w:t xml:space="preserve"> </w:t>
        </w:r>
      </w:ins>
    </w:p>
    <w:p w:rsidR="00E8610D" w:rsidRPr="00797F45" w:rsidRDefault="00B948BC" w:rsidP="00E8610D">
      <w:pPr>
        <w:rPr>
          <w:ins w:id="60" w:author="Anastasia Haswani" w:date="2019-03-15T20:24:00Z"/>
          <w:rStyle w:val="mi"/>
          <w:rFonts w:eastAsiaTheme="minorEastAsia"/>
          <w:color w:val="333333"/>
          <w:sz w:val="26"/>
          <w:szCs w:val="26"/>
          <w:bdr w:val="none" w:sz="0" w:space="0" w:color="auto" w:frame="1"/>
          <w:shd w:val="clear" w:color="auto" w:fill="FFFFFF"/>
          <w:lang w:val="en"/>
          <w:rPrChange w:id="61" w:author="Anastasia Haswani" w:date="2019-03-15T23:38:00Z">
            <w:rPr>
              <w:ins w:id="62" w:author="Anastasia Haswani" w:date="2019-03-15T20:24:00Z"/>
              <w:rStyle w:val="mi"/>
              <w:rFonts w:eastAsiaTheme="minorEastAsia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</w:rPrChange>
        </w:rPr>
        <w:pPrChange w:id="63" w:author="Anastasia Haswani" w:date="2019-03-15T22:56:00Z">
          <w:pPr/>
        </w:pPrChange>
      </w:pPr>
      <w:proofErr w:type="gramStart"/>
      <w:ins w:id="64" w:author="Anastasia Haswani" w:date="2019-03-15T22:57:00Z">
        <w:r>
          <w:rPr>
            <w:rStyle w:val="mi"/>
            <w:rFonts w:eastAsiaTheme="minorEastAsia"/>
            <w:b/>
            <w:color w:val="333333"/>
            <w:sz w:val="26"/>
            <w:szCs w:val="26"/>
            <w:bdr w:val="none" w:sz="0" w:space="0" w:color="auto" w:frame="1"/>
            <w:shd w:val="clear" w:color="auto" w:fill="FFFFFF"/>
            <w:rPrChange w:id="65" w:author="Anastasia Haswani" w:date="2019-03-15T23:47:00Z">
              <w:rPr>
                <w:rStyle w:val="mi"/>
                <w:rFonts w:eastAsiaTheme="minorEastAsia"/>
                <w:b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</w:rPr>
            </w:rPrChange>
          </w:rPr>
          <w:t>f</w:t>
        </w:r>
        <w:r w:rsidR="00E8610D" w:rsidRPr="00B948BC">
          <w:rPr>
            <w:rStyle w:val="mi"/>
            <w:rFonts w:eastAsiaTheme="minorEastAsia"/>
            <w:b/>
            <w:color w:val="333333"/>
            <w:sz w:val="26"/>
            <w:szCs w:val="26"/>
            <w:bdr w:val="none" w:sz="0" w:space="0" w:color="auto" w:frame="1"/>
            <w:shd w:val="clear" w:color="auto" w:fill="FFFFFF"/>
            <w:rPrChange w:id="66" w:author="Anastasia Haswani" w:date="2019-03-15T23:47:00Z">
              <w:rPr>
                <w:rStyle w:val="mi"/>
                <w:rFonts w:eastAsiaTheme="minorEastAsia"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</w:rPr>
            </w:rPrChange>
          </w:rPr>
          <w:t>or</w:t>
        </w:r>
        <w:proofErr w:type="gramEnd"/>
        <w:r w:rsidR="00E8610D">
          <w:rPr>
            <w:rStyle w:val="mi"/>
            <w:rFonts w:eastAsiaTheme="minorEastAsia"/>
            <w:color w:val="333333"/>
            <w:sz w:val="26"/>
            <w:szCs w:val="26"/>
            <w:bdr w:val="none" w:sz="0" w:space="0" w:color="auto" w:frame="1"/>
            <w:shd w:val="clear" w:color="auto" w:fill="FFFFFF"/>
          </w:rPr>
          <w:t xml:space="preserve"> each </w:t>
        </w:r>
      </w:ins>
      <m:oMath>
        <m:r>
          <w:ins w:id="67" w:author="Anastasia Haswani" w:date="2019-03-15T23:44:00Z">
            <w:rPr>
              <w:rStyle w:val="mi"/>
              <w:rFonts w:ascii="Cambria Math" w:hAnsi="Cambria Math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  <m:t>X</m:t>
          </w:ins>
        </m:r>
      </m:oMath>
      <w:ins w:id="68" w:author="Anastasia Haswani" w:date="2019-03-15T23:38:00Z">
        <w:r w:rsidR="00797F45">
          <w:rPr>
            <w:rStyle w:val="mi"/>
            <w:rFonts w:eastAsiaTheme="minorEastAsia"/>
            <w:color w:val="333333"/>
            <w:sz w:val="26"/>
            <w:szCs w:val="26"/>
            <w:bdr w:val="none" w:sz="0" w:space="0" w:color="auto" w:frame="1"/>
          </w:rPr>
          <w:t xml:space="preserve"> </w:t>
        </w:r>
      </w:ins>
      <w:ins w:id="69" w:author="Anastasia Haswani" w:date="2019-03-15T23:45:00Z">
        <w:r w:rsidR="004E53DE">
          <w:rPr>
            <w:rStyle w:val="mi"/>
            <w:rFonts w:eastAsiaTheme="minorEastAsia"/>
            <w:color w:val="333333"/>
            <w:sz w:val="26"/>
            <w:szCs w:val="26"/>
            <w:bdr w:val="none" w:sz="0" w:space="0" w:color="auto" w:frame="1"/>
          </w:rPr>
          <w:t xml:space="preserve"> in </w:t>
        </w:r>
        <m:oMath>
          <m:r>
            <w:rPr>
              <w:rStyle w:val="mi"/>
              <w:rFonts w:ascii="Cambria Math" w:hAnsi="Cambria Math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  <m:t>range</m:t>
          </m:r>
          <m:d>
            <m:dPr>
              <m:ctrlPr>
                <w:rPr>
                  <w:rStyle w:val="mi"/>
                  <w:rFonts w:ascii="Cambria Math" w:hAnsi="Cambria Math"/>
                  <w:i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</m:ctrlPr>
            </m:dPr>
            <m:e>
              <m:r>
                <w:rPr>
                  <w:rStyle w:val="mi"/>
                  <w:rFonts w:ascii="Cambria Math" w:hAnsi="Cambria Math"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m:t>n</m:t>
              </m:r>
            </m:e>
          </m:d>
        </m:oMath>
        <w:r w:rsidR="004E53DE">
          <w:rPr>
            <w:rStyle w:val="mi"/>
            <w:rFonts w:eastAsiaTheme="minorEastAsia"/>
            <w:color w:val="333333"/>
            <w:sz w:val="26"/>
            <w:szCs w:val="26"/>
            <w:bdr w:val="none" w:sz="0" w:space="0" w:color="auto" w:frame="1"/>
            <w:shd w:val="clear" w:color="auto" w:fill="FFFFFF"/>
          </w:rPr>
          <w:t xml:space="preserve"> </w:t>
        </w:r>
      </w:ins>
      <w:ins w:id="70" w:author="Anastasia Haswani" w:date="2019-03-15T23:38:00Z">
        <w:r w:rsidR="00797F45">
          <w:rPr>
            <w:rStyle w:val="mi"/>
            <w:rFonts w:eastAsiaTheme="minorEastAsia"/>
            <w:color w:val="333333"/>
            <w:sz w:val="26"/>
            <w:szCs w:val="26"/>
            <w:bdr w:val="none" w:sz="0" w:space="0" w:color="auto" w:frame="1"/>
          </w:rPr>
          <w:t>find Euclidean distance:</w:t>
        </w:r>
      </w:ins>
    </w:p>
    <w:p w:rsidR="0066487D" w:rsidRPr="00B948BC" w:rsidRDefault="0066487D" w:rsidP="002761E7">
      <w:pPr>
        <w:rPr>
          <w:ins w:id="71" w:author="Anastasia Haswani" w:date="2019-03-15T20:24:00Z"/>
          <w:rStyle w:val="mi"/>
          <w:rFonts w:eastAsiaTheme="minorEastAsia"/>
          <w:color w:val="333333"/>
          <w:sz w:val="26"/>
          <w:szCs w:val="26"/>
          <w:bdr w:val="none" w:sz="0" w:space="0" w:color="auto" w:frame="1"/>
          <w:shd w:val="clear" w:color="auto" w:fill="FFFFFF"/>
          <w:lang w:val="en"/>
          <w:rPrChange w:id="72" w:author="Anastasia Haswani" w:date="2019-03-15T23:48:00Z">
            <w:rPr>
              <w:ins w:id="73" w:author="Anastasia Haswani" w:date="2019-03-15T20:24:00Z"/>
              <w:rStyle w:val="mi"/>
              <w:rFonts w:eastAsiaTheme="minorEastAsia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</w:rPrChange>
        </w:rPr>
      </w:pPr>
    </w:p>
    <w:p w:rsidR="002761E7" w:rsidRDefault="0066487D" w:rsidP="002761E7">
      <w:pPr>
        <w:rPr>
          <w:rStyle w:val="mi"/>
          <w:rFonts w:ascii="MathJax_Math-italic" w:hAnsi="MathJax_Math-italic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m:oMathPara>
        <m:oMath>
          <m:r>
            <w:del w:id="74" w:author="Anastasia Haswani" w:date="2019-03-15T20:23:00Z">
              <w:rPr>
                <w:rStyle w:val="mi"/>
                <w:rFonts w:ascii="Cambria Math" w:hAnsi="Cambria Math"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</w:rPr>
              <m:t>D</m:t>
            </w:del>
          </m:r>
          <m:sSub>
            <m:sSubPr>
              <m:ctrlPr>
                <w:ins w:id="75" w:author="Anastasia Haswani" w:date="2019-03-15T20:23:00Z">
                  <w:rPr>
                    <w:rStyle w:val="mi"/>
                    <w:rFonts w:ascii="Cambria Math" w:hAnsi="Cambria Math"/>
                    <w:i/>
                    <w:color w:val="333333"/>
                    <w:sz w:val="26"/>
                    <w:szCs w:val="26"/>
                    <w:bdr w:val="none" w:sz="0" w:space="0" w:color="auto" w:frame="1"/>
                    <w:shd w:val="clear" w:color="auto" w:fill="FFFFFF"/>
                  </w:rPr>
                </w:ins>
              </m:ctrlPr>
            </m:sSubPr>
            <m:e>
              <m:r>
                <w:ins w:id="76" w:author="Anastasia Haswani" w:date="2019-03-15T20:23:00Z">
                  <w:rPr>
                    <w:rStyle w:val="mi"/>
                    <w:rFonts w:ascii="Cambria Math" w:hAnsi="Cambria Math"/>
                    <w:color w:val="333333"/>
                    <w:sz w:val="26"/>
                    <w:szCs w:val="26"/>
                    <w:bdr w:val="none" w:sz="0" w:space="0" w:color="auto" w:frame="1"/>
                    <w:shd w:val="clear" w:color="auto" w:fill="FFFFFF"/>
                  </w:rPr>
                  <m:t>D</m:t>
                </w:ins>
              </m:r>
            </m:e>
            <m:sub>
              <m:r>
                <w:ins w:id="77" w:author="Anastasia Haswani" w:date="2019-03-15T20:23:00Z">
                  <w:rPr>
                    <w:rStyle w:val="mi"/>
                    <w:rFonts w:ascii="Cambria Math" w:hAnsi="Cambria Math"/>
                    <w:color w:val="333333"/>
                    <w:sz w:val="26"/>
                    <w:szCs w:val="26"/>
                    <w:bdr w:val="none" w:sz="0" w:space="0" w:color="auto" w:frame="1"/>
                    <w:shd w:val="clear" w:color="auto" w:fill="FFFFFF"/>
                  </w:rPr>
                  <m:t>E</m:t>
                </w:ins>
              </m:r>
            </m:sub>
          </m:sSub>
          <m:r>
            <w:rPr>
              <w:rStyle w:val="mi"/>
              <w:rFonts w:ascii="Cambria Math" w:hAnsi="Cambria Math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Style w:val="mi"/>
                  <w:rFonts w:ascii="Cambria Math" w:hAnsi="Cambria Math"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</m:ctrlPr>
            </m:radPr>
            <m:deg/>
            <m:e>
              <m:nary>
                <m:naryPr>
                  <m:chr m:val="∑"/>
                  <m:grow m:val="1"/>
                  <m:ctrlPr>
                    <w:rPr>
                      <w:rStyle w:val="mi"/>
                      <w:rFonts w:ascii="Cambria Math" w:hAnsi="Cambria Math"/>
                      <w:color w:val="333333"/>
                      <w:sz w:val="26"/>
                      <w:szCs w:val="26"/>
                      <w:bdr w:val="none" w:sz="0" w:space="0" w:color="auto" w:frame="1"/>
                      <w:shd w:val="clear" w:color="auto" w:fill="FFFFFF"/>
                    </w:rPr>
                  </m:ctrlPr>
                </m:naryPr>
                <m:sub>
                  <m:r>
                    <w:rPr>
                      <w:rStyle w:val="mi"/>
                      <w:rFonts w:ascii="Cambria Math" w:hAnsi="Cambria Math"/>
                      <w:color w:val="333333"/>
                      <w:sz w:val="26"/>
                      <w:szCs w:val="26"/>
                      <w:bdr w:val="none" w:sz="0" w:space="0" w:color="auto" w:frame="1"/>
                      <w:shd w:val="clear" w:color="auto" w:fill="FFFFFF"/>
                    </w:rPr>
                    <m:t>i</m:t>
                  </m:r>
                </m:sub>
                <m:sup>
                  <m:r>
                    <w:ins w:id="78" w:author="Anastasia Haswani" w:date="2019-03-15T23:39:00Z">
                      <w:rPr>
                        <w:rStyle w:val="mi"/>
                        <w:rFonts w:ascii="Cambria Math" w:hAnsi="Cambria Math"/>
                        <w:color w:val="333333"/>
                        <w:sz w:val="26"/>
                        <w:szCs w:val="26"/>
                        <w:bdr w:val="none" w:sz="0" w:space="0" w:color="auto" w:frame="1"/>
                        <w:shd w:val="clear" w:color="auto" w:fill="FFFFFF"/>
                      </w:rPr>
                      <m:t>m</m:t>
                    </w:ins>
                  </m:r>
                  <m:r>
                    <w:del w:id="79" w:author="Anastasia Haswani" w:date="2019-03-15T23:39:00Z">
                      <w:rPr>
                        <w:rStyle w:val="mi"/>
                        <w:rFonts w:ascii="Cambria Math" w:hAnsi="Cambria Math"/>
                        <w:color w:val="333333"/>
                        <w:sz w:val="26"/>
                        <w:szCs w:val="26"/>
                        <w:bdr w:val="none" w:sz="0" w:space="0" w:color="auto" w:frame="1"/>
                        <w:shd w:val="clear" w:color="auto" w:fill="FFFFFF"/>
                      </w:rPr>
                      <m:t>n</m:t>
                    </w:del>
                  </m:r>
                </m:sup>
                <m:e>
                  <m:sSup>
                    <m:sSupPr>
                      <m:ctrlPr>
                        <w:rPr>
                          <w:rStyle w:val="mi"/>
                          <w:rFonts w:ascii="Cambria Math" w:hAnsi="Cambria Math"/>
                          <w:color w:val="333333"/>
                          <w:sz w:val="26"/>
                          <w:szCs w:val="26"/>
                          <w:bdr w:val="none" w:sz="0" w:space="0" w:color="auto" w:frame="1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mi"/>
                              <w:rFonts w:ascii="Cambria Math" w:hAnsi="Cambria Math"/>
                              <w:color w:val="333333"/>
                              <w:sz w:val="26"/>
                              <w:szCs w:val="26"/>
                              <w:bdr w:val="none" w:sz="0" w:space="0" w:color="auto" w:frame="1"/>
                              <w:shd w:val="clear" w:color="auto" w:fill="FFFF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mi"/>
                                  <w:rFonts w:ascii="Cambria Math" w:hAnsi="Cambria Math"/>
                                  <w:color w:val="333333"/>
                                  <w:sz w:val="26"/>
                                  <w:szCs w:val="26"/>
                                  <w:bdr w:val="none" w:sz="0" w:space="0" w:color="auto" w:frame="1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ins w:id="80" w:author="Anastasia Haswani" w:date="2019-03-15T23:39:00Z">
                                  <w:rPr>
                                    <w:rStyle w:val="mi"/>
                                    <w:rFonts w:ascii="Cambria Math" w:hAnsi="Cambria Math"/>
                                    <w:color w:val="333333"/>
                                    <w:sz w:val="26"/>
                                    <w:szCs w:val="26"/>
                                    <w:bdr w:val="none" w:sz="0" w:space="0" w:color="auto" w:frame="1"/>
                                    <w:shd w:val="clear" w:color="auto" w:fill="FFFFFF"/>
                                  </w:rPr>
                                  <m:t>X</m:t>
                                </w:ins>
                              </m:r>
                              <m:r>
                                <w:del w:id="81" w:author="Anastasia Haswani" w:date="2019-03-15T23:39:00Z">
                                  <w:rPr>
                                    <w:rStyle w:val="mi"/>
                                    <w:rFonts w:ascii="Cambria Math" w:hAnsi="Cambria Math"/>
                                    <w:color w:val="333333"/>
                                    <w:sz w:val="26"/>
                                    <w:szCs w:val="26"/>
                                    <w:bdr w:val="none" w:sz="0" w:space="0" w:color="auto" w:frame="1"/>
                                    <w:shd w:val="clear" w:color="auto" w:fill="FFFFFF"/>
                                  </w:rPr>
                                  <m:t>x</m:t>
                                </w:del>
                              </m:r>
                            </m:e>
                            <m:sub>
                              <m:r>
                                <w:rPr>
                                  <w:rStyle w:val="mi"/>
                                  <w:rFonts w:ascii="Cambria Math" w:eastAsia="Cambria Math" w:hAnsi="Cambria Math" w:cs="Cambria Math"/>
                                  <w:color w:val="333333"/>
                                  <w:sz w:val="26"/>
                                  <w:szCs w:val="26"/>
                                  <w:bdr w:val="none" w:sz="0" w:space="0" w:color="auto" w:frame="1"/>
                                  <w:shd w:val="clear" w:color="auto" w:fill="FFFFFF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Style w:val="mi"/>
                              <w:rFonts w:ascii="Cambria Math" w:eastAsia="Cambria Math" w:hAnsi="Cambria Math" w:cs="Cambria Math"/>
                              <w:color w:val="333333"/>
                              <w:sz w:val="26"/>
                              <w:szCs w:val="26"/>
                              <w:bdr w:val="none" w:sz="0" w:space="0" w:color="auto" w:frame="1"/>
                              <w:shd w:val="clear" w:color="auto" w:fill="FFFFFF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Style w:val="mi"/>
                                  <w:rFonts w:ascii="Cambria Math" w:hAnsi="Cambria Math"/>
                                  <w:color w:val="333333"/>
                                  <w:sz w:val="26"/>
                                  <w:szCs w:val="26"/>
                                  <w:bdr w:val="none" w:sz="0" w:space="0" w:color="auto" w:frame="1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ins w:id="82" w:author="Anastasia Haswani" w:date="2019-03-15T23:39:00Z">
                                  <w:rPr>
                                    <w:rStyle w:val="mi"/>
                                    <w:rFonts w:ascii="Cambria Math" w:eastAsia="Cambria Math" w:hAnsi="Cambria Math" w:cs="Cambria Math"/>
                                    <w:color w:val="333333"/>
                                    <w:sz w:val="26"/>
                                    <w:szCs w:val="26"/>
                                    <w:bdr w:val="none" w:sz="0" w:space="0" w:color="auto" w:frame="1"/>
                                    <w:shd w:val="clear" w:color="auto" w:fill="FFFFFF"/>
                                  </w:rPr>
                                  <m:t>x</m:t>
                                </w:ins>
                              </m:r>
                              <m:r>
                                <w:del w:id="83" w:author="Anastasia Haswani" w:date="2019-03-15T23:39:00Z">
                                  <w:rPr>
                                    <w:rStyle w:val="mi"/>
                                    <w:rFonts w:ascii="Cambria Math" w:eastAsia="Cambria Math" w:hAnsi="Cambria Math" w:cs="Cambria Math"/>
                                    <w:color w:val="333333"/>
                                    <w:sz w:val="26"/>
                                    <w:szCs w:val="26"/>
                                    <w:bdr w:val="none" w:sz="0" w:space="0" w:color="auto" w:frame="1"/>
                                    <w:shd w:val="clear" w:color="auto" w:fill="FFFFFF"/>
                                  </w:rPr>
                                  <m:t>y</m:t>
                                </w:del>
                              </m:r>
                            </m:e>
                            <m:sub>
                              <m:r>
                                <w:rPr>
                                  <w:rStyle w:val="mi"/>
                                  <w:rFonts w:ascii="Cambria Math" w:hAnsi="Cambria Math"/>
                                  <w:color w:val="333333"/>
                                  <w:sz w:val="26"/>
                                  <w:szCs w:val="26"/>
                                  <w:bdr w:val="none" w:sz="0" w:space="0" w:color="auto" w:frame="1"/>
                                  <w:shd w:val="clear" w:color="auto" w:fill="FFFFFF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Style w:val="mi"/>
                          <w:rFonts w:ascii="Cambria Math" w:hAnsi="Cambria Math"/>
                          <w:color w:val="333333"/>
                          <w:sz w:val="26"/>
                          <w:szCs w:val="26"/>
                          <w:bdr w:val="none" w:sz="0" w:space="0" w:color="auto" w:frame="1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2761E7" w:rsidDel="00B948BC" w:rsidRDefault="00B948BC" w:rsidP="002761E7">
      <w:pPr>
        <w:rPr>
          <w:del w:id="84" w:author="Anastasia Haswani" w:date="2019-03-15T20:24:00Z"/>
          <w:rStyle w:val="mi"/>
          <w:rFonts w:ascii="MathJax_Math-italic" w:eastAsiaTheme="minorEastAsia" w:hAnsi="MathJax_Math-italic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proofErr w:type="gramStart"/>
      <w:ins w:id="85" w:author="Anastasia Haswani" w:date="2019-03-15T23:48:00Z">
        <w:r>
          <w:rPr>
            <w:rStyle w:val="mi"/>
            <w:rFonts w:ascii="MathJax_Math-italic" w:hAnsi="MathJax_Math-italic"/>
            <w:b/>
            <w:color w:val="333333"/>
            <w:sz w:val="26"/>
            <w:szCs w:val="26"/>
            <w:bdr w:val="none" w:sz="0" w:space="0" w:color="auto" w:frame="1"/>
            <w:shd w:val="clear" w:color="auto" w:fill="FFFFFF"/>
            <w:rPrChange w:id="86" w:author="Anastasia Haswani" w:date="2019-03-15T23:48:00Z">
              <w:rPr>
                <w:rStyle w:val="mi"/>
                <w:rFonts w:ascii="MathJax_Math-italic" w:hAnsi="MathJax_Math-italic"/>
                <w:b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</w:rPr>
            </w:rPrChange>
          </w:rPr>
          <w:t>s</w:t>
        </w:r>
        <w:r w:rsidRPr="00B948BC">
          <w:rPr>
            <w:rStyle w:val="mi"/>
            <w:rFonts w:ascii="MathJax_Math-italic" w:hAnsi="MathJax_Math-italic"/>
            <w:b/>
            <w:color w:val="333333"/>
            <w:sz w:val="26"/>
            <w:szCs w:val="26"/>
            <w:bdr w:val="none" w:sz="0" w:space="0" w:color="auto" w:frame="1"/>
            <w:shd w:val="clear" w:color="auto" w:fill="FFFFFF"/>
            <w:rPrChange w:id="87" w:author="Anastasia Haswani" w:date="2019-03-15T23:48:00Z">
              <w:rPr>
                <w:rStyle w:val="mi"/>
                <w:rFonts w:ascii="MathJax_Math-italic" w:hAnsi="MathJax_Math-italic"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</w:rPr>
            </w:rPrChange>
          </w:rPr>
          <w:t>ort</w:t>
        </w:r>
      </w:ins>
      <w:proofErr w:type="gramEnd"/>
      <w:ins w:id="88" w:author="Anastasia Haswani" w:date="2019-03-15T23:54:00Z">
        <w:r>
          <w:rPr>
            <w:rStyle w:val="mi"/>
            <w:rFonts w:ascii="MathJax_Math-italic" w:eastAsiaTheme="minorEastAsia" w:hAnsi="MathJax_Math-italic"/>
            <w:color w:val="333333"/>
            <w:sz w:val="26"/>
            <w:szCs w:val="26"/>
            <w:bdr w:val="none" w:sz="0" w:space="0" w:color="auto" w:frame="1"/>
            <w:shd w:val="clear" w:color="auto" w:fill="FFFFFF"/>
          </w:rPr>
          <w:t xml:space="preserve"> </w:t>
        </w:r>
      </w:ins>
      <m:oMath>
        <m:r>
          <w:ins w:id="89" w:author="Anastasia Haswani" w:date="2019-03-15T23:48:00Z">
            <w:rPr>
              <w:rStyle w:val="mi"/>
              <w:rFonts w:ascii="Cambria Math" w:hAnsi="Cambria Math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  <m:t>X</m:t>
          </w:ins>
        </m:r>
      </m:oMath>
      <w:ins w:id="90" w:author="Anastasia Haswani" w:date="2019-03-15T23:48:00Z">
        <w:r>
          <w:rPr>
            <w:rStyle w:val="mi"/>
            <w:rFonts w:ascii="MathJax_Math-italic" w:eastAsiaTheme="minorEastAsia" w:hAnsi="MathJax_Math-italic"/>
            <w:color w:val="333333"/>
            <w:sz w:val="26"/>
            <w:szCs w:val="26"/>
            <w:bdr w:val="none" w:sz="0" w:space="0" w:color="auto" w:frame="1"/>
            <w:shd w:val="clear" w:color="auto" w:fill="FFFFFF"/>
          </w:rPr>
          <w:t xml:space="preserve"> </w:t>
        </w:r>
      </w:ins>
      <w:ins w:id="91" w:author="Anastasia Haswani" w:date="2019-03-15T23:54:00Z">
        <w:r>
          <w:rPr>
            <w:rStyle w:val="mi"/>
            <w:rFonts w:ascii="MathJax_Math-italic" w:eastAsiaTheme="minorEastAsia" w:hAnsi="MathJax_Math-italic"/>
            <w:color w:val="333333"/>
            <w:sz w:val="26"/>
            <w:szCs w:val="26"/>
            <w:bdr w:val="none" w:sz="0" w:space="0" w:color="auto" w:frame="1"/>
            <w:shd w:val="clear" w:color="auto" w:fill="FFFFFF"/>
          </w:rPr>
          <w:t xml:space="preserve">by </w:t>
        </w:r>
        <m:oMath>
          <m:sSub>
            <m:sSubPr>
              <m:ctrlPr>
                <w:rPr>
                  <w:rStyle w:val="mi"/>
                  <w:rFonts w:ascii="Cambria Math" w:hAnsi="Cambria Math"/>
                  <w:i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</m:ctrlPr>
            </m:sSubPr>
            <m:e>
              <m:r>
                <w:rPr>
                  <w:rStyle w:val="mi"/>
                  <w:rFonts w:ascii="Cambria Math" w:hAnsi="Cambria Math"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m:t>D</m:t>
              </m:r>
            </m:e>
            <m:sub>
              <m:r>
                <w:rPr>
                  <w:rStyle w:val="mi"/>
                  <w:rFonts w:ascii="Cambria Math" w:hAnsi="Cambria Math"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m:t>E</m:t>
              </m:r>
            </m:sub>
          </m:sSub>
        </m:oMath>
      </w:ins>
    </w:p>
    <w:p w:rsidR="00B948BC" w:rsidRDefault="00B948BC" w:rsidP="002761E7">
      <w:pPr>
        <w:rPr>
          <w:ins w:id="92" w:author="Anastasia Haswani" w:date="2019-03-15T23:49:00Z"/>
          <w:rStyle w:val="mi"/>
          <w:rFonts w:ascii="MathJax_Math-italic" w:hAnsi="MathJax_Math-italic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</w:p>
    <w:p w:rsidR="00B948BC" w:rsidRDefault="00B948BC" w:rsidP="002761E7">
      <w:pPr>
        <w:rPr>
          <w:ins w:id="93" w:author="Anastasia Haswani" w:date="2019-03-15T23:49:00Z"/>
          <w:rStyle w:val="mi"/>
          <w:rFonts w:ascii="MathJax_Math-italic" w:hAnsi="MathJax_Math-italic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proofErr w:type="gramStart"/>
      <w:ins w:id="94" w:author="Anastasia Haswani" w:date="2019-03-15T23:49:00Z">
        <w:r w:rsidRPr="00B948BC">
          <w:rPr>
            <w:rStyle w:val="mi"/>
            <w:rFonts w:ascii="MathJax_Math-italic" w:hAnsi="MathJax_Math-italic"/>
            <w:b/>
            <w:color w:val="333333"/>
            <w:sz w:val="26"/>
            <w:szCs w:val="26"/>
            <w:bdr w:val="none" w:sz="0" w:space="0" w:color="auto" w:frame="1"/>
            <w:shd w:val="clear" w:color="auto" w:fill="FFFFFF"/>
            <w:rPrChange w:id="95" w:author="Anastasia Haswani" w:date="2019-03-15T23:49:00Z">
              <w:rPr>
                <w:rStyle w:val="mi"/>
                <w:rFonts w:ascii="MathJax_Math-italic" w:hAnsi="MathJax_Math-italic"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</w:rPr>
            </w:rPrChange>
          </w:rPr>
          <w:t>for</w:t>
        </w:r>
        <w:proofErr w:type="gramEnd"/>
        <w:r>
          <w:rPr>
            <w:rStyle w:val="mi"/>
            <w:rFonts w:ascii="MathJax_Math-italic" w:hAnsi="MathJax_Math-italic"/>
            <w:color w:val="333333"/>
            <w:sz w:val="26"/>
            <w:szCs w:val="26"/>
            <w:bdr w:val="none" w:sz="0" w:space="0" w:color="auto" w:frame="1"/>
            <w:shd w:val="clear" w:color="auto" w:fill="FFFFFF"/>
          </w:rPr>
          <w:t xml:space="preserve"> j in range(k):</w:t>
        </w:r>
      </w:ins>
    </w:p>
    <w:p w:rsidR="00BE5D5A" w:rsidRDefault="00B948BC" w:rsidP="002761E7">
      <w:pPr>
        <w:rPr>
          <w:ins w:id="96" w:author="Anastasia Haswani" w:date="2019-03-15T23:55:00Z"/>
          <w:rStyle w:val="mi"/>
          <w:rFonts w:ascii="MathJax_Math-italic" w:eastAsiaTheme="minorEastAsia" w:hAnsi="MathJax_Math-italic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ins w:id="97" w:author="Anastasia Haswani" w:date="2019-03-15T23:49:00Z">
        <w:r>
          <w:rPr>
            <w:rStyle w:val="mi"/>
            <w:rFonts w:ascii="MathJax_Math-italic" w:hAnsi="MathJax_Math-italic"/>
            <w:color w:val="333333"/>
            <w:sz w:val="26"/>
            <w:szCs w:val="26"/>
            <w:bdr w:val="none" w:sz="0" w:space="0" w:color="auto" w:frame="1"/>
            <w:shd w:val="clear" w:color="auto" w:fill="FFFFFF"/>
          </w:rPr>
          <w:tab/>
        </w:r>
      </w:ins>
      <w:proofErr w:type="gramStart"/>
      <w:ins w:id="98" w:author="Anastasia Haswani" w:date="2019-03-15T23:50:00Z">
        <w:r w:rsidRPr="00BE5D5A">
          <w:rPr>
            <w:rStyle w:val="mi"/>
            <w:rFonts w:ascii="MathJax_Math-italic" w:hAnsi="MathJax_Math-italic"/>
            <w:b/>
            <w:color w:val="333333"/>
            <w:sz w:val="26"/>
            <w:szCs w:val="26"/>
            <w:bdr w:val="none" w:sz="0" w:space="0" w:color="auto" w:frame="1"/>
            <w:shd w:val="clear" w:color="auto" w:fill="FFFFFF"/>
            <w:rPrChange w:id="99" w:author="Anastasia Haswani" w:date="2019-03-16T00:03:00Z">
              <w:rPr>
                <w:rStyle w:val="mi"/>
                <w:rFonts w:ascii="MathJax_Math-italic" w:hAnsi="MathJax_Math-italic"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</w:rPr>
            </w:rPrChange>
          </w:rPr>
          <w:t>find</w:t>
        </w:r>
        <w:proofErr w:type="gramEnd"/>
        <w:r w:rsidRPr="00BE5D5A">
          <w:rPr>
            <w:rStyle w:val="mi"/>
            <w:rFonts w:ascii="MathJax_Math-italic" w:hAnsi="MathJax_Math-italic"/>
            <w:b/>
            <w:color w:val="333333"/>
            <w:sz w:val="26"/>
            <w:szCs w:val="26"/>
            <w:bdr w:val="none" w:sz="0" w:space="0" w:color="auto" w:frame="1"/>
            <w:shd w:val="clear" w:color="auto" w:fill="FFFFFF"/>
            <w:rPrChange w:id="100" w:author="Anastasia Haswani" w:date="2019-03-16T00:03:00Z">
              <w:rPr>
                <w:rStyle w:val="mi"/>
                <w:rFonts w:ascii="MathJax_Math-italic" w:hAnsi="MathJax_Math-italic"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</w:rPr>
            </w:rPrChange>
          </w:rPr>
          <w:t xml:space="preserve"> </w:t>
        </w:r>
      </w:ins>
      <m:oMath>
        <m:r>
          <w:del w:id="101" w:author="Anastasia Haswani" w:date="2019-03-15T23:50:00Z">
            <m:rPr>
              <m:sty m:val="p"/>
            </m:rPr>
            <w:rPr>
              <w:rStyle w:val="mi"/>
              <w:rFonts w:ascii="Cambria Math" w:hAnsi="Cambria Math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  <m:t>max⁡max⁡</m:t>
          </w:del>
        </m:r>
      </m:oMath>
      <w:ins w:id="102" w:author="Anastasia Haswani" w:date="2019-03-15T23:49:00Z">
        <w:r>
          <w:rPr>
            <w:rStyle w:val="mi"/>
            <w:rFonts w:ascii="MathJax_Math-italic" w:hAnsi="MathJax_Math-italic"/>
            <w:color w:val="333333"/>
            <w:sz w:val="26"/>
            <w:szCs w:val="26"/>
            <w:bdr w:val="none" w:sz="0" w:space="0" w:color="auto" w:frame="1"/>
            <w:shd w:val="clear" w:color="auto" w:fill="FFFFFF"/>
          </w:rPr>
          <w:t xml:space="preserve">the most </w:t>
        </w:r>
        <w:proofErr w:type="spellStart"/>
        <w:r>
          <w:rPr>
            <w:rStyle w:val="mi"/>
            <w:rFonts w:ascii="MathJax_Math-italic" w:hAnsi="MathJax_Math-italic"/>
            <w:color w:val="333333"/>
            <w:sz w:val="26"/>
            <w:szCs w:val="26"/>
            <w:bdr w:val="none" w:sz="0" w:space="0" w:color="auto" w:frame="1"/>
            <w:shd w:val="clear" w:color="auto" w:fill="FFFFFF"/>
          </w:rPr>
          <w:t>repeted</w:t>
        </w:r>
        <w:proofErr w:type="spellEnd"/>
        <w:r>
          <w:rPr>
            <w:rStyle w:val="mi"/>
            <w:rFonts w:ascii="MathJax_Math-italic" w:hAnsi="MathJax_Math-italic"/>
            <w:color w:val="333333"/>
            <w:sz w:val="26"/>
            <w:szCs w:val="26"/>
            <w:bdr w:val="none" w:sz="0" w:space="0" w:color="auto" w:frame="1"/>
            <w:shd w:val="clear" w:color="auto" w:fill="FFFFFF"/>
          </w:rPr>
          <w:t xml:space="preserve"> class </w:t>
        </w:r>
      </w:ins>
      <w:ins w:id="103" w:author="Anastasia Haswani" w:date="2019-03-15T23:54:00Z">
        <w:r w:rsidR="00BE5D5A">
          <w:rPr>
            <w:rStyle w:val="mi"/>
            <w:rFonts w:ascii="MathJax_Math-italic" w:hAnsi="MathJax_Math-italic"/>
            <w:color w:val="333333"/>
            <w:sz w:val="26"/>
            <w:szCs w:val="26"/>
            <w:bdr w:val="none" w:sz="0" w:space="0" w:color="auto" w:frame="1"/>
            <w:shd w:val="clear" w:color="auto" w:fill="FFFFFF"/>
          </w:rPr>
          <w:t xml:space="preserve">in </w:t>
        </w:r>
      </w:ins>
      <m:oMath>
        <m:sSub>
          <m:sSubPr>
            <m:ctrlPr>
              <w:ins w:id="104" w:author="Anastasia Haswani" w:date="2019-03-15T23:55:00Z">
                <w:rPr>
                  <w:rStyle w:val="mi"/>
                  <w:rFonts w:ascii="Cambria Math" w:hAnsi="Cambria Math"/>
                  <w:i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</w:ins>
            </m:ctrlPr>
          </m:sSubPr>
          <m:e>
            <m:r>
              <w:ins w:id="105" w:author="Anastasia Haswani" w:date="2019-03-15T23:55:00Z">
                <w:rPr>
                  <w:rStyle w:val="mi"/>
                  <w:rFonts w:ascii="Cambria Math" w:hAnsi="Cambria Math"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m:t>X</m:t>
              </w:ins>
            </m:r>
          </m:e>
          <m:sub>
            <m:r>
              <w:ins w:id="106" w:author="Anastasia Haswani" w:date="2019-03-15T23:55:00Z">
                <w:rPr>
                  <w:rStyle w:val="mi"/>
                  <w:rFonts w:ascii="Cambria Math" w:hAnsi="Cambria Math"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m:t>j</m:t>
              </w:ins>
            </m:r>
          </m:sub>
        </m:sSub>
      </m:oMath>
    </w:p>
    <w:p w:rsidR="00BE5D5A" w:rsidRDefault="00BE5D5A" w:rsidP="002761E7">
      <w:pPr>
        <w:rPr>
          <w:ins w:id="107" w:author="Anastasia Haswani" w:date="2019-03-15T23:55:00Z"/>
          <w:rStyle w:val="mi"/>
          <w:rFonts w:ascii="MathJax_Math-italic" w:eastAsiaTheme="minorEastAsia" w:hAnsi="MathJax_Math-italic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proofErr w:type="gramStart"/>
      <w:ins w:id="108" w:author="Anastasia Haswani" w:date="2019-03-15T23:55:00Z">
        <w:r w:rsidRPr="00BE5D5A">
          <w:rPr>
            <w:rStyle w:val="mi"/>
            <w:rFonts w:ascii="MathJax_Math-italic" w:eastAsiaTheme="minorEastAsia" w:hAnsi="MathJax_Math-italic"/>
            <w:b/>
            <w:color w:val="333333"/>
            <w:sz w:val="26"/>
            <w:szCs w:val="26"/>
            <w:bdr w:val="none" w:sz="0" w:space="0" w:color="auto" w:frame="1"/>
            <w:shd w:val="clear" w:color="auto" w:fill="FFFFFF"/>
            <w:rPrChange w:id="109" w:author="Anastasia Haswani" w:date="2019-03-16T00:03:00Z">
              <w:rPr>
                <w:rStyle w:val="mi"/>
                <w:rFonts w:ascii="MathJax_Math-italic" w:eastAsiaTheme="minorEastAsia" w:hAnsi="MathJax_Math-italic"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</w:rPr>
            </w:rPrChange>
          </w:rPr>
          <w:t>if</w:t>
        </w:r>
        <w:proofErr w:type="gramEnd"/>
        <w:r>
          <w:rPr>
            <w:rStyle w:val="mi"/>
            <w:rFonts w:ascii="MathJax_Math-italic" w:eastAsiaTheme="minorEastAsia" w:hAnsi="MathJax_Math-italic"/>
            <w:color w:val="333333"/>
            <w:sz w:val="26"/>
            <w:szCs w:val="26"/>
            <w:bdr w:val="none" w:sz="0" w:space="0" w:color="auto" w:frame="1"/>
            <w:shd w:val="clear" w:color="auto" w:fill="FFFFFF"/>
          </w:rPr>
          <w:t xml:space="preserve"> there is one</w:t>
        </w:r>
      </w:ins>
    </w:p>
    <w:p w:rsidR="00BE5D5A" w:rsidRDefault="00BE5D5A" w:rsidP="002761E7">
      <w:pPr>
        <w:rPr>
          <w:ins w:id="110" w:author="Anastasia Haswani" w:date="2019-03-15T23:57:00Z"/>
          <w:rStyle w:val="mi"/>
          <w:rFonts w:ascii="MathJax_Math-italic" w:eastAsiaTheme="minorEastAsia" w:hAnsi="MathJax_Math-italic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ins w:id="111" w:author="Anastasia Haswani" w:date="2019-03-15T23:57:00Z">
        <w:r>
          <w:rPr>
            <w:rStyle w:val="mi"/>
            <w:rFonts w:ascii="MathJax_Math-italic" w:eastAsiaTheme="minorEastAsia" w:hAnsi="MathJax_Math-italic"/>
            <w:color w:val="333333"/>
            <w:sz w:val="26"/>
            <w:szCs w:val="26"/>
            <w:bdr w:val="none" w:sz="0" w:space="0" w:color="auto" w:frame="1"/>
            <w:shd w:val="clear" w:color="auto" w:fill="FFFFFF"/>
          </w:rPr>
          <w:tab/>
        </w:r>
        <w:proofErr w:type="gramStart"/>
        <w:r>
          <w:rPr>
            <w:rStyle w:val="mi"/>
            <w:rFonts w:ascii="MathJax_Math-italic" w:eastAsiaTheme="minorEastAsia" w:hAnsi="MathJax_Math-italic"/>
            <w:color w:val="333333"/>
            <w:sz w:val="26"/>
            <w:szCs w:val="26"/>
            <w:bdr w:val="none" w:sz="0" w:space="0" w:color="auto" w:frame="1"/>
            <w:shd w:val="clear" w:color="auto" w:fill="FFFFFF"/>
          </w:rPr>
          <w:t>assign</w:t>
        </w:r>
        <w:proofErr w:type="gramEnd"/>
        <w:r>
          <w:rPr>
            <w:rStyle w:val="mi"/>
            <w:rFonts w:ascii="MathJax_Math-italic" w:eastAsiaTheme="minorEastAsia" w:hAnsi="MathJax_Math-italic"/>
            <w:color w:val="333333"/>
            <w:sz w:val="26"/>
            <w:szCs w:val="26"/>
            <w:bdr w:val="none" w:sz="0" w:space="0" w:color="auto" w:frame="1"/>
            <w:shd w:val="clear" w:color="auto" w:fill="FFFFFF"/>
          </w:rPr>
          <w:t xml:space="preserve"> class to </w:t>
        </w:r>
        <m:oMath>
          <m:r>
            <w:rPr>
              <w:rStyle w:val="mi"/>
              <w:rFonts w:ascii="Cambria Math" w:hAnsi="Cambria Math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  <m:t>x</m:t>
          </m:r>
        </m:oMath>
      </w:ins>
    </w:p>
    <w:p w:rsidR="00BE5D5A" w:rsidRDefault="00BE5D5A" w:rsidP="002761E7">
      <w:pPr>
        <w:rPr>
          <w:ins w:id="112" w:author="Anastasia Haswani" w:date="2019-03-15T23:55:00Z"/>
          <w:rStyle w:val="mi"/>
          <w:rFonts w:ascii="MathJax_Math-italic" w:eastAsiaTheme="minorEastAsia" w:hAnsi="MathJax_Math-italic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proofErr w:type="gramStart"/>
      <w:ins w:id="113" w:author="Anastasia Haswani" w:date="2019-03-15T23:57:00Z">
        <w:r w:rsidRPr="00BE5D5A">
          <w:rPr>
            <w:rStyle w:val="mi"/>
            <w:rFonts w:ascii="MathJax_Math-italic" w:eastAsiaTheme="minorEastAsia" w:hAnsi="MathJax_Math-italic"/>
            <w:b/>
            <w:color w:val="333333"/>
            <w:sz w:val="26"/>
            <w:szCs w:val="26"/>
            <w:bdr w:val="none" w:sz="0" w:space="0" w:color="auto" w:frame="1"/>
            <w:shd w:val="clear" w:color="auto" w:fill="FFFFFF"/>
            <w:rPrChange w:id="114" w:author="Anastasia Haswani" w:date="2019-03-16T00:03:00Z">
              <w:rPr>
                <w:rStyle w:val="mi"/>
                <w:rFonts w:ascii="MathJax_Math-italic" w:eastAsiaTheme="minorEastAsia" w:hAnsi="MathJax_Math-italic"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</w:rPr>
            </w:rPrChange>
          </w:rPr>
          <w:t>else</w:t>
        </w:r>
        <w:proofErr w:type="gramEnd"/>
        <w:r>
          <w:rPr>
            <w:rStyle w:val="mi"/>
            <w:rFonts w:ascii="MathJax_Math-italic" w:eastAsiaTheme="minorEastAsia" w:hAnsi="MathJax_Math-italic"/>
            <w:color w:val="333333"/>
            <w:sz w:val="26"/>
            <w:szCs w:val="26"/>
            <w:bdr w:val="none" w:sz="0" w:space="0" w:color="auto" w:frame="1"/>
            <w:shd w:val="clear" w:color="auto" w:fill="FFFFFF"/>
          </w:rPr>
          <w:t>:</w:t>
        </w:r>
      </w:ins>
    </w:p>
    <w:p w:rsidR="00C859A1" w:rsidRDefault="00BE5D5A" w:rsidP="002761E7">
      <w:pPr>
        <w:rPr>
          <w:ins w:id="115" w:author="Anastasia Haswani" w:date="2019-03-16T00:09:00Z"/>
          <w:rStyle w:val="mi"/>
          <w:rFonts w:ascii="MathJax_Math-italic" w:eastAsiaTheme="minorEastAsia" w:hAnsi="MathJax_Math-italic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  <w:ins w:id="116" w:author="Anastasia Haswani" w:date="2019-03-15T23:55:00Z">
        <w:r>
          <w:rPr>
            <w:rStyle w:val="mi"/>
            <w:rFonts w:ascii="MathJax_Math-italic" w:eastAsiaTheme="minorEastAsia" w:hAnsi="MathJax_Math-italic"/>
            <w:color w:val="333333"/>
            <w:sz w:val="26"/>
            <w:szCs w:val="26"/>
            <w:bdr w:val="none" w:sz="0" w:space="0" w:color="auto" w:frame="1"/>
            <w:shd w:val="clear" w:color="auto" w:fill="FFFFFF"/>
          </w:rPr>
          <w:tab/>
        </w:r>
      </w:ins>
      <w:proofErr w:type="gramStart"/>
      <w:ins w:id="117" w:author="Anastasia Haswani" w:date="2019-03-15T23:56:00Z">
        <w:r>
          <w:rPr>
            <w:rStyle w:val="mi"/>
            <w:rFonts w:ascii="MathJax_Math-italic" w:eastAsiaTheme="minorEastAsia" w:hAnsi="MathJax_Math-italic"/>
            <w:color w:val="333333"/>
            <w:sz w:val="26"/>
            <w:szCs w:val="26"/>
            <w:bdr w:val="none" w:sz="0" w:space="0" w:color="auto" w:frame="1"/>
            <w:shd w:val="clear" w:color="auto" w:fill="FFFFFF"/>
          </w:rPr>
          <w:t>do</w:t>
        </w:r>
        <w:proofErr w:type="gramEnd"/>
        <w:r>
          <w:rPr>
            <w:rStyle w:val="mi"/>
            <w:rFonts w:ascii="MathJax_Math-italic" w:eastAsiaTheme="minorEastAsia" w:hAnsi="MathJax_Math-italic"/>
            <w:color w:val="333333"/>
            <w:sz w:val="26"/>
            <w:szCs w:val="26"/>
            <w:bdr w:val="none" w:sz="0" w:space="0" w:color="auto" w:frame="1"/>
            <w:shd w:val="clear" w:color="auto" w:fill="FFFFFF"/>
          </w:rPr>
          <w:t xml:space="preserve"> </w:t>
        </w:r>
      </w:ins>
      <w:ins w:id="118" w:author="Anastasia Haswani" w:date="2019-03-15T23:59:00Z">
        <w:r>
          <w:rPr>
            <w:rStyle w:val="mi"/>
            <w:rFonts w:ascii="MathJax_Math-italic" w:eastAsiaTheme="minorEastAsia" w:hAnsi="MathJax_Math-italic"/>
            <w:color w:val="333333"/>
            <w:sz w:val="26"/>
            <w:szCs w:val="26"/>
            <w:bdr w:val="none" w:sz="0" w:space="0" w:color="auto" w:frame="1"/>
            <w:shd w:val="clear" w:color="auto" w:fill="FFFFFF"/>
          </w:rPr>
          <w:t>voting</w:t>
        </w:r>
      </w:ins>
      <w:ins w:id="119" w:author="Anastasia Haswani" w:date="2019-03-15T23:56:00Z">
        <w:r>
          <w:rPr>
            <w:rStyle w:val="mi"/>
            <w:rFonts w:ascii="MathJax_Math-italic" w:eastAsiaTheme="minorEastAsia" w:hAnsi="MathJax_Math-italic"/>
            <w:color w:val="333333"/>
            <w:sz w:val="26"/>
            <w:szCs w:val="26"/>
            <w:bdr w:val="none" w:sz="0" w:space="0" w:color="auto" w:frame="1"/>
            <w:shd w:val="clear" w:color="auto" w:fill="FFFFFF"/>
          </w:rPr>
          <w:t>:</w:t>
        </w:r>
      </w:ins>
      <w:ins w:id="120" w:author="Anastasia Haswani" w:date="2019-03-16T00:03:00Z">
        <w:r w:rsidRPr="00C859A1">
          <w:rPr>
            <w:rStyle w:val="mi"/>
            <w:rFonts w:ascii="MathJax_Math-italic" w:eastAsiaTheme="minorEastAsia" w:hAnsi="MathJax_Math-italic"/>
            <w:i/>
            <w:color w:val="333333"/>
            <w:sz w:val="26"/>
            <w:szCs w:val="26"/>
            <w:bdr w:val="none" w:sz="0" w:space="0" w:color="auto" w:frame="1"/>
            <w:shd w:val="clear" w:color="auto" w:fill="FFFFFF"/>
            <w:rPrChange w:id="121" w:author="Anastasia Haswani" w:date="2019-03-16T00:09:00Z">
              <w:rPr>
                <w:rStyle w:val="mi"/>
                <w:rFonts w:ascii="MathJax_Math-italic" w:eastAsiaTheme="minorEastAsia" w:hAnsi="MathJax_Math-italic"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</w:rPr>
            </w:rPrChange>
          </w:rPr>
          <w:t xml:space="preserve"> </w:t>
        </w:r>
      </w:ins>
      <w:ins w:id="122" w:author="Anastasia Haswani" w:date="2019-03-15T23:56:00Z">
        <w:r w:rsidRPr="00C859A1">
          <w:rPr>
            <w:rStyle w:val="mi"/>
            <w:rFonts w:ascii="MathJax_Math-italic" w:eastAsiaTheme="minorEastAsia" w:hAnsi="MathJax_Math-italic"/>
            <w:i/>
            <w:color w:val="333333"/>
            <w:sz w:val="26"/>
            <w:szCs w:val="26"/>
            <w:bdr w:val="none" w:sz="0" w:space="0" w:color="auto" w:frame="1"/>
            <w:shd w:val="clear" w:color="auto" w:fill="FFFFFF"/>
            <w:rPrChange w:id="123" w:author="Anastasia Haswani" w:date="2019-03-16T00:09:00Z">
              <w:rPr>
                <w:rStyle w:val="mi"/>
                <w:rFonts w:ascii="MathJax_Math-italic" w:eastAsiaTheme="minorEastAsia" w:hAnsi="MathJax_Math-italic"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</w:rPr>
            </w:rPrChange>
          </w:rPr>
          <w:t xml:space="preserve"> </w:t>
        </w:r>
      </w:ins>
      <m:oMath>
        <m:r>
          <w:ins w:id="124" w:author="Anastasia Haswani" w:date="2019-03-16T00:18:00Z">
            <w:rPr>
              <w:rStyle w:val="mi"/>
              <w:rFonts w:ascii="Cambria Math" w:hAnsi="Cambria Math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  <m:t>W(Y</m:t>
          </w:ins>
        </m:r>
      </m:oMath>
      <w:ins w:id="125" w:author="Anastasia Haswani" w:date="2019-03-16T00:17:00Z">
        <w:r w:rsidR="00A27E96">
          <w:rPr>
            <w:rStyle w:val="mi"/>
            <w:rFonts w:ascii="MathJax_Math-italic" w:eastAsiaTheme="minorEastAsia" w:hAnsi="MathJax_Math-italic"/>
            <w:i/>
            <w:color w:val="333333"/>
            <w:sz w:val="26"/>
            <w:szCs w:val="26"/>
            <w:bdr w:val="none" w:sz="0" w:space="0" w:color="auto" w:frame="1"/>
            <w:shd w:val="clear" w:color="auto" w:fill="FFFFFF"/>
          </w:rPr>
          <w:t>)</w:t>
        </w:r>
      </w:ins>
      <m:oMath>
        <m:r>
          <w:ins w:id="126" w:author="Anastasia Haswani" w:date="2019-03-16T00:04:00Z">
            <m:rPr>
              <m:sty m:val="p"/>
            </m:rPr>
            <w:rPr>
              <w:rStyle w:val="mi"/>
              <w:rFonts w:ascii="Cambria Math" w:eastAsia="Cambria Math" w:hAnsi="Cambria Math" w:cs="Cambria Math"/>
              <w:color w:val="333333"/>
              <w:sz w:val="32"/>
              <w:szCs w:val="32"/>
              <w:bdr w:val="none" w:sz="0" w:space="0" w:color="auto" w:frame="1"/>
              <w:shd w:val="clear" w:color="auto" w:fill="FFFFFF"/>
              <w:rPrChange w:id="127" w:author="Anastasia Haswani" w:date="2019-03-16T00:10:00Z">
                <w:rPr>
                  <w:rStyle w:val="mi"/>
                  <w:rFonts w:ascii="Cambria Math" w:eastAsia="Cambria Math" w:hAnsi="Cambria Math" w:cs="Cambria Math"/>
                  <w:color w:val="333333"/>
                  <w:sz w:val="32"/>
                  <w:szCs w:val="32"/>
                  <w:bdr w:val="none" w:sz="0" w:space="0" w:color="auto" w:frame="1"/>
                  <w:shd w:val="clear" w:color="auto" w:fill="FFFFFF"/>
                </w:rPr>
              </w:rPrChange>
            </w:rPr>
            <m:t>=</m:t>
          </w:ins>
        </m:r>
        <m:nary>
          <m:naryPr>
            <m:chr m:val="∑"/>
            <m:limLoc m:val="undOvr"/>
            <m:ctrlPr>
              <w:ins w:id="128" w:author="Anastasia Haswani" w:date="2019-03-16T00:07:00Z">
                <w:rPr>
                  <w:rStyle w:val="mi"/>
                  <w:rFonts w:ascii="Cambria Math" w:hAnsi="Cambria Math"/>
                  <w:color w:val="333333"/>
                  <w:sz w:val="32"/>
                  <w:szCs w:val="32"/>
                  <w:bdr w:val="none" w:sz="0" w:space="0" w:color="auto" w:frame="1"/>
                  <w:shd w:val="clear" w:color="auto" w:fill="FFFFFF"/>
                  <w:rPrChange w:id="129" w:author="Anastasia Haswani" w:date="2019-03-16T00:10:00Z">
                    <w:rPr>
                      <w:rStyle w:val="mi"/>
                      <w:rFonts w:ascii="Cambria Math" w:eastAsiaTheme="minorEastAsia" w:hAnsi="Cambria Math"/>
                      <w:color w:val="333333"/>
                      <w:sz w:val="26"/>
                      <w:szCs w:val="26"/>
                      <w:bdr w:val="none" w:sz="0" w:space="0" w:color="auto" w:frame="1"/>
                      <w:shd w:val="clear" w:color="auto" w:fill="FFFFFF"/>
                    </w:rPr>
                  </w:rPrChange>
                </w:rPr>
              </w:ins>
            </m:ctrlPr>
          </m:naryPr>
          <m:sub>
            <m:r>
              <w:ins w:id="130" w:author="Anastasia Haswani" w:date="2019-03-16T00:07:00Z">
                <w:rPr>
                  <w:rStyle w:val="mi"/>
                  <w:rFonts w:ascii="Cambria Math" w:hAnsi="Cambria Math"/>
                  <w:color w:val="333333"/>
                  <w:sz w:val="32"/>
                  <w:szCs w:val="32"/>
                  <w:bdr w:val="none" w:sz="0" w:space="0" w:color="auto" w:frame="1"/>
                  <w:shd w:val="clear" w:color="auto" w:fill="FFFFFF"/>
                  <w:rPrChange w:id="131" w:author="Anastasia Haswani" w:date="2019-03-16T00:10:00Z">
                    <w:rPr>
                      <w:rStyle w:val="mi"/>
                      <w:rFonts w:ascii="Cambria Math" w:eastAsiaTheme="minorEastAsia" w:hAnsi="Cambria Math"/>
                      <w:color w:val="333333"/>
                      <w:sz w:val="32"/>
                      <w:szCs w:val="32"/>
                      <w:bdr w:val="none" w:sz="0" w:space="0" w:color="auto" w:frame="1"/>
                      <w:shd w:val="clear" w:color="auto" w:fill="FFFFFF"/>
                    </w:rPr>
                  </w:rPrChange>
                </w:rPr>
                <m:t>i</m:t>
              </w:ins>
            </m:r>
            <m:r>
              <w:ins w:id="132" w:author="Anastasia Haswani" w:date="2019-03-16T00:07:00Z">
                <m:rPr>
                  <m:sty m:val="p"/>
                </m:rPr>
                <w:rPr>
                  <w:rStyle w:val="mi"/>
                  <w:rFonts w:ascii="Cambria Math" w:hAnsi="Cambria Math"/>
                  <w:color w:val="333333"/>
                  <w:sz w:val="32"/>
                  <w:szCs w:val="32"/>
                  <w:bdr w:val="none" w:sz="0" w:space="0" w:color="auto" w:frame="1"/>
                  <w:shd w:val="clear" w:color="auto" w:fill="FFFFFF"/>
                  <w:rPrChange w:id="133" w:author="Anastasia Haswani" w:date="2019-03-16T00:10:00Z">
                    <w:rPr>
                      <w:rStyle w:val="mi"/>
                      <w:rFonts w:ascii="Cambria Math" w:eastAsiaTheme="minorEastAsia" w:hAnsi="Cambria Math"/>
                      <w:color w:val="333333"/>
                      <w:sz w:val="32"/>
                      <w:szCs w:val="32"/>
                      <w:bdr w:val="none" w:sz="0" w:space="0" w:color="auto" w:frame="1"/>
                      <w:shd w:val="clear" w:color="auto" w:fill="FFFFFF"/>
                    </w:rPr>
                  </w:rPrChange>
                </w:rPr>
                <m:t>=1</m:t>
              </w:ins>
            </m:r>
          </m:sub>
          <m:sup>
            <m:r>
              <w:ins w:id="134" w:author="Anastasia Haswani" w:date="2019-03-16T00:08:00Z">
                <w:rPr>
                  <w:rStyle w:val="mi"/>
                  <w:rFonts w:ascii="Cambria Math" w:hAnsi="Cambria Math"/>
                  <w:color w:val="333333"/>
                  <w:sz w:val="32"/>
                  <w:szCs w:val="32"/>
                  <w:bdr w:val="none" w:sz="0" w:space="0" w:color="auto" w:frame="1"/>
                  <w:shd w:val="clear" w:color="auto" w:fill="FFFFFF"/>
                  <w:rPrChange w:id="135" w:author="Anastasia Haswani" w:date="2019-03-16T00:10:00Z">
                    <w:rPr>
                      <w:rStyle w:val="mi"/>
                      <w:rFonts w:ascii="Cambria Math" w:eastAsiaTheme="minorEastAsia" w:hAnsi="Cambria Math"/>
                      <w:color w:val="333333"/>
                      <w:sz w:val="32"/>
                      <w:szCs w:val="32"/>
                      <w:bdr w:val="none" w:sz="0" w:space="0" w:color="auto" w:frame="1"/>
                      <w:shd w:val="clear" w:color="auto" w:fill="FFFFFF"/>
                    </w:rPr>
                  </w:rPrChange>
                </w:rPr>
                <m:t>p</m:t>
              </w:ins>
            </m:r>
          </m:sup>
          <m:e>
            <m:f>
              <m:fPr>
                <m:ctrlPr>
                  <w:ins w:id="136" w:author="Anastasia Haswani" w:date="2019-03-16T00:07:00Z">
                    <w:rPr>
                      <w:rStyle w:val="mi"/>
                      <w:rFonts w:ascii="Cambria Math" w:hAnsi="Cambria Math"/>
                      <w:color w:val="333333"/>
                      <w:sz w:val="32"/>
                      <w:szCs w:val="32"/>
                      <w:bdr w:val="none" w:sz="0" w:space="0" w:color="auto" w:frame="1"/>
                      <w:shd w:val="clear" w:color="auto" w:fill="FFFFFF"/>
                      <w:rPrChange w:id="137" w:author="Anastasia Haswani" w:date="2019-03-16T00:10:00Z">
                        <w:rPr>
                          <w:rStyle w:val="mi"/>
                          <w:rFonts w:ascii="Cambria Math" w:eastAsiaTheme="minorEastAsia" w:hAnsi="Cambria Math"/>
                          <w:i/>
                          <w:color w:val="333333"/>
                          <w:sz w:val="26"/>
                          <w:szCs w:val="26"/>
                          <w:bdr w:val="none" w:sz="0" w:space="0" w:color="auto" w:frame="1"/>
                          <w:shd w:val="clear" w:color="auto" w:fill="FFFFFF"/>
                        </w:rPr>
                      </w:rPrChange>
                    </w:rPr>
                  </w:ins>
                </m:ctrlPr>
              </m:fPr>
              <m:num>
                <m:r>
                  <w:ins w:id="138" w:author="Anastasia Haswani" w:date="2019-03-16T00:07:00Z"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333333"/>
                      <w:sz w:val="32"/>
                      <w:szCs w:val="32"/>
                      <w:bdr w:val="none" w:sz="0" w:space="0" w:color="auto" w:frame="1"/>
                      <w:shd w:val="clear" w:color="auto" w:fill="FFFFFF"/>
                      <w:rPrChange w:id="139" w:author="Anastasia Haswani" w:date="2019-03-16T00:10:00Z">
                        <w:rPr>
                          <w:rStyle w:val="mi"/>
                          <w:rFonts w:ascii="Cambria Math" w:eastAsiaTheme="minorEastAsia" w:hAnsi="Cambria Math"/>
                          <w:color w:val="333333"/>
                          <w:sz w:val="32"/>
                          <w:szCs w:val="32"/>
                          <w:bdr w:val="none" w:sz="0" w:space="0" w:color="auto" w:frame="1"/>
                          <w:shd w:val="clear" w:color="auto" w:fill="FFFFFF"/>
                        </w:rPr>
                      </w:rPrChange>
                    </w:rPr>
                    <m:t>1</m:t>
                  </w:ins>
                </m:r>
              </m:num>
              <m:den>
                <m:sSup>
                  <m:sSupPr>
                    <m:ctrlPr>
                      <w:ins w:id="140" w:author="Anastasia Haswani" w:date="2019-03-16T00:07:00Z">
                        <w:rPr>
                          <w:rStyle w:val="mi"/>
                          <w:rFonts w:ascii="Cambria Math" w:hAnsi="Cambria Math"/>
                          <w:color w:val="333333"/>
                          <w:sz w:val="32"/>
                          <w:szCs w:val="32"/>
                          <w:bdr w:val="none" w:sz="0" w:space="0" w:color="auto" w:frame="1"/>
                          <w:shd w:val="clear" w:color="auto" w:fill="FFFFFF"/>
                          <w:rPrChange w:id="141" w:author="Anastasia Haswani" w:date="2019-03-16T00:10:00Z">
                            <w:rPr>
                              <w:rStyle w:val="mi"/>
                              <w:rFonts w:ascii="Cambria Math" w:eastAsiaTheme="minorEastAsia" w:hAnsi="Cambria Math"/>
                              <w:i/>
                              <w:color w:val="333333"/>
                              <w:sz w:val="26"/>
                              <w:szCs w:val="26"/>
                              <w:bdr w:val="none" w:sz="0" w:space="0" w:color="auto" w:frame="1"/>
                              <w:shd w:val="clear" w:color="auto" w:fill="FFFFFF"/>
                            </w:rPr>
                          </w:rPrChange>
                        </w:rPr>
                      </w:ins>
                    </m:ctrlPr>
                  </m:sSupPr>
                  <m:e>
                    <m:sSub>
                      <m:sSubPr>
                        <m:ctrlPr>
                          <w:ins w:id="142" w:author="Anastasia Haswani" w:date="2019-03-16T00:07:00Z">
                            <w:rPr>
                              <w:rStyle w:val="mi"/>
                              <w:rFonts w:ascii="Cambria Math" w:hAnsi="Cambria Math"/>
                              <w:color w:val="333333"/>
                              <w:sz w:val="32"/>
                              <w:szCs w:val="32"/>
                              <w:bdr w:val="none" w:sz="0" w:space="0" w:color="auto" w:frame="1"/>
                              <w:shd w:val="clear" w:color="auto" w:fill="FFFFFF"/>
                              <w:rPrChange w:id="143" w:author="Anastasia Haswani" w:date="2019-03-16T00:10:00Z">
                                <w:rPr>
                                  <w:rStyle w:val="mi"/>
                                  <w:rFonts w:ascii="Cambria Math" w:eastAsiaTheme="minorEastAsia" w:hAnsi="Cambria Math"/>
                                  <w:i/>
                                  <w:color w:val="333333"/>
                                  <w:sz w:val="26"/>
                                  <w:szCs w:val="26"/>
                                  <w:bdr w:val="none" w:sz="0" w:space="0" w:color="auto" w:frame="1"/>
                                  <w:shd w:val="clear" w:color="auto" w:fill="FFFFFF"/>
                                </w:rPr>
                              </w:rPrChange>
                            </w:rPr>
                          </w:ins>
                        </m:ctrlPr>
                      </m:sSubPr>
                      <m:e>
                        <m:r>
                          <w:ins w:id="144" w:author="Anastasia Haswani" w:date="2019-03-16T00:07:00Z">
                            <w:rPr>
                              <w:rStyle w:val="mi"/>
                              <w:rFonts w:ascii="Cambria Math" w:hAnsi="Cambria Math"/>
                              <w:color w:val="333333"/>
                              <w:sz w:val="32"/>
                              <w:szCs w:val="32"/>
                              <w:bdr w:val="none" w:sz="0" w:space="0" w:color="auto" w:frame="1"/>
                              <w:shd w:val="clear" w:color="auto" w:fill="FFFFFF"/>
                              <w:rPrChange w:id="145" w:author="Anastasia Haswani" w:date="2019-03-16T00:10:00Z">
                                <w:rPr>
                                  <w:rStyle w:val="mi"/>
                                  <w:rFonts w:ascii="Cambria Math" w:eastAsiaTheme="minorEastAsia" w:hAnsi="Cambria Math"/>
                                  <w:color w:val="333333"/>
                                  <w:sz w:val="32"/>
                                  <w:szCs w:val="32"/>
                                  <w:bdr w:val="none" w:sz="0" w:space="0" w:color="auto" w:frame="1"/>
                                  <w:shd w:val="clear" w:color="auto" w:fill="FFFFFF"/>
                                </w:rPr>
                              </w:rPrChange>
                            </w:rPr>
                            <m:t>D</m:t>
                          </w:ins>
                        </m:r>
                      </m:e>
                      <m:sub>
                        <m:r>
                          <w:ins w:id="146" w:author="Anastasia Haswani" w:date="2019-03-16T00:07:00Z">
                            <w:rPr>
                              <w:rStyle w:val="mi"/>
                              <w:rFonts w:ascii="Cambria Math" w:hAnsi="Cambria Math"/>
                              <w:color w:val="333333"/>
                              <w:sz w:val="32"/>
                              <w:szCs w:val="32"/>
                              <w:bdr w:val="none" w:sz="0" w:space="0" w:color="auto" w:frame="1"/>
                              <w:shd w:val="clear" w:color="auto" w:fill="FFFFFF"/>
                              <w:rPrChange w:id="147" w:author="Anastasia Haswani" w:date="2019-03-16T00:10:00Z">
                                <w:rPr>
                                  <w:rStyle w:val="mi"/>
                                  <w:rFonts w:ascii="Cambria Math" w:eastAsiaTheme="minorEastAsia" w:hAnsi="Cambria Math"/>
                                  <w:color w:val="333333"/>
                                  <w:sz w:val="32"/>
                                  <w:szCs w:val="32"/>
                                  <w:bdr w:val="none" w:sz="0" w:space="0" w:color="auto" w:frame="1"/>
                                  <w:shd w:val="clear" w:color="auto" w:fill="FFFFFF"/>
                                </w:rPr>
                              </w:rPrChange>
                            </w:rPr>
                            <m:t>E</m:t>
                          </w:ins>
                        </m:r>
                      </m:sub>
                    </m:sSub>
                  </m:e>
                  <m:sup>
                    <m:r>
                      <w:ins w:id="148" w:author="Anastasia Haswani" w:date="2019-03-16T00:07:00Z">
                        <m:rPr>
                          <m:sty m:val="p"/>
                        </m:rPr>
                        <w:rPr>
                          <w:rStyle w:val="mi"/>
                          <w:rFonts w:ascii="Cambria Math" w:hAnsi="Cambria Math"/>
                          <w:color w:val="333333"/>
                          <w:sz w:val="32"/>
                          <w:szCs w:val="32"/>
                          <w:bdr w:val="none" w:sz="0" w:space="0" w:color="auto" w:frame="1"/>
                          <w:shd w:val="clear" w:color="auto" w:fill="FFFFFF"/>
                          <w:rPrChange w:id="149" w:author="Anastasia Haswani" w:date="2019-03-16T00:10:00Z">
                            <w:rPr>
                              <w:rStyle w:val="mi"/>
                              <w:rFonts w:ascii="Cambria Math" w:eastAsiaTheme="minorEastAsia" w:hAnsi="Cambria Math"/>
                              <w:color w:val="333333"/>
                              <w:sz w:val="32"/>
                              <w:szCs w:val="32"/>
                              <w:bdr w:val="none" w:sz="0" w:space="0" w:color="auto" w:frame="1"/>
                              <w:shd w:val="clear" w:color="auto" w:fill="FFFFFF"/>
                            </w:rPr>
                          </w:rPrChange>
                        </w:rPr>
                        <m:t>2</m:t>
                      </w:ins>
                    </m:r>
                  </m:sup>
                </m:sSup>
                <m:r>
                  <w:ins w:id="150" w:author="Anastasia Haswani" w:date="2019-03-16T00:07:00Z"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333333"/>
                      <w:sz w:val="32"/>
                      <w:szCs w:val="32"/>
                      <w:bdr w:val="none" w:sz="0" w:space="0" w:color="auto" w:frame="1"/>
                      <w:shd w:val="clear" w:color="auto" w:fill="FFFFFF"/>
                      <w:rPrChange w:id="151" w:author="Anastasia Haswani" w:date="2019-03-16T00:10:00Z">
                        <w:rPr>
                          <w:rStyle w:val="mi"/>
                          <w:rFonts w:ascii="Cambria Math" w:eastAsiaTheme="minorEastAsia" w:hAnsi="Cambria Math"/>
                          <w:color w:val="333333"/>
                          <w:sz w:val="32"/>
                          <w:szCs w:val="32"/>
                          <w:bdr w:val="none" w:sz="0" w:space="0" w:color="auto" w:frame="1"/>
                          <w:shd w:val="clear" w:color="auto" w:fill="FFFFFF"/>
                        </w:rPr>
                      </w:rPrChange>
                    </w:rPr>
                    <m:t>(</m:t>
                  </w:ins>
                </m:r>
                <m:sSub>
                  <m:sSubPr>
                    <m:ctrlPr>
                      <w:ins w:id="152" w:author="Anastasia Haswani" w:date="2019-03-16T00:08:00Z">
                        <w:rPr>
                          <w:rStyle w:val="mi"/>
                          <w:rFonts w:ascii="Cambria Math" w:hAnsi="Cambria Math"/>
                          <w:color w:val="333333"/>
                          <w:sz w:val="32"/>
                          <w:szCs w:val="32"/>
                          <w:bdr w:val="none" w:sz="0" w:space="0" w:color="auto" w:frame="1"/>
                          <w:shd w:val="clear" w:color="auto" w:fill="FFFFFF"/>
                          <w:rPrChange w:id="153" w:author="Anastasia Haswani" w:date="2019-03-16T00:10:00Z">
                            <w:rPr>
                              <w:rStyle w:val="mi"/>
                              <w:rFonts w:ascii="Cambria Math" w:eastAsiaTheme="minorEastAsia" w:hAnsi="Cambria Math"/>
                              <w:i/>
                              <w:color w:val="333333"/>
                              <w:sz w:val="26"/>
                              <w:szCs w:val="26"/>
                              <w:bdr w:val="none" w:sz="0" w:space="0" w:color="auto" w:frame="1"/>
                              <w:shd w:val="clear" w:color="auto" w:fill="FFFFFF"/>
                            </w:rPr>
                          </w:rPrChange>
                        </w:rPr>
                      </w:ins>
                    </m:ctrlPr>
                  </m:sSubPr>
                  <m:e>
                    <m:r>
                      <w:ins w:id="154" w:author="Anastasia Haswani" w:date="2019-03-16T00:08:00Z">
                        <w:rPr>
                          <w:rStyle w:val="mi"/>
                          <w:rFonts w:ascii="Cambria Math" w:hAnsi="Cambria Math"/>
                          <w:color w:val="333333"/>
                          <w:sz w:val="32"/>
                          <w:szCs w:val="32"/>
                          <w:bdr w:val="none" w:sz="0" w:space="0" w:color="auto" w:frame="1"/>
                          <w:shd w:val="clear" w:color="auto" w:fill="FFFFFF"/>
                          <w:rPrChange w:id="155" w:author="Anastasia Haswani" w:date="2019-03-16T00:10:00Z">
                            <w:rPr>
                              <w:rStyle w:val="mi"/>
                              <w:rFonts w:ascii="Cambria Math" w:eastAsiaTheme="minorEastAsia" w:hAnsi="Cambria Math"/>
                              <w:color w:val="333333"/>
                              <w:sz w:val="32"/>
                              <w:szCs w:val="32"/>
                              <w:bdr w:val="none" w:sz="0" w:space="0" w:color="auto" w:frame="1"/>
                              <w:shd w:val="clear" w:color="auto" w:fill="FFFFFF"/>
                            </w:rPr>
                          </w:rPrChange>
                        </w:rPr>
                        <m:t>X</m:t>
                      </w:ins>
                    </m:r>
                  </m:e>
                  <m:sub>
                    <m:r>
                      <w:ins w:id="156" w:author="Anastasia Haswani" w:date="2019-03-16T00:08:00Z">
                        <w:rPr>
                          <w:rStyle w:val="mi"/>
                          <w:rFonts w:ascii="Cambria Math" w:hAnsi="Cambria Math"/>
                          <w:color w:val="333333"/>
                          <w:sz w:val="32"/>
                          <w:szCs w:val="32"/>
                          <w:bdr w:val="none" w:sz="0" w:space="0" w:color="auto" w:frame="1"/>
                          <w:shd w:val="clear" w:color="auto" w:fill="FFFFFF"/>
                          <w:rPrChange w:id="157" w:author="Anastasia Haswani" w:date="2019-03-16T00:10:00Z">
                            <w:rPr>
                              <w:rStyle w:val="mi"/>
                              <w:rFonts w:ascii="Cambria Math" w:eastAsiaTheme="minorEastAsia" w:hAnsi="Cambria Math"/>
                              <w:color w:val="333333"/>
                              <w:sz w:val="32"/>
                              <w:szCs w:val="32"/>
                              <w:bdr w:val="none" w:sz="0" w:space="0" w:color="auto" w:frame="1"/>
                              <w:shd w:val="clear" w:color="auto" w:fill="FFFFFF"/>
                            </w:rPr>
                          </w:rPrChange>
                        </w:rPr>
                        <m:t>i</m:t>
                      </w:ins>
                    </m:r>
                  </m:sub>
                </m:sSub>
                <m:r>
                  <w:ins w:id="158" w:author="Anastasia Haswani" w:date="2019-03-16T00:08:00Z"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333333"/>
                      <w:sz w:val="32"/>
                      <w:szCs w:val="32"/>
                      <w:bdr w:val="none" w:sz="0" w:space="0" w:color="auto" w:frame="1"/>
                      <w:shd w:val="clear" w:color="auto" w:fill="FFFFFF"/>
                      <w:rPrChange w:id="159" w:author="Anastasia Haswani" w:date="2019-03-16T00:10:00Z">
                        <w:rPr>
                          <w:rStyle w:val="mi"/>
                          <w:rFonts w:ascii="Cambria Math" w:eastAsiaTheme="minorEastAsia" w:hAnsi="Cambria Math"/>
                          <w:color w:val="333333"/>
                          <w:sz w:val="32"/>
                          <w:szCs w:val="32"/>
                          <w:bdr w:val="none" w:sz="0" w:space="0" w:color="auto" w:frame="1"/>
                          <w:shd w:val="clear" w:color="auto" w:fill="FFFFFF"/>
                        </w:rPr>
                      </w:rPrChange>
                    </w:rPr>
                    <m:t>,</m:t>
                  </w:ins>
                </m:r>
                <m:r>
                  <w:ins w:id="160" w:author="Anastasia Haswani" w:date="2019-03-16T00:08:00Z">
                    <w:rPr>
                      <w:rStyle w:val="mi"/>
                      <w:rFonts w:ascii="Cambria Math" w:hAnsi="Cambria Math"/>
                      <w:color w:val="333333"/>
                      <w:sz w:val="32"/>
                      <w:szCs w:val="32"/>
                      <w:bdr w:val="none" w:sz="0" w:space="0" w:color="auto" w:frame="1"/>
                      <w:shd w:val="clear" w:color="auto" w:fill="FFFFFF"/>
                      <w:rPrChange w:id="161" w:author="Anastasia Haswani" w:date="2019-03-16T00:10:00Z">
                        <w:rPr>
                          <w:rStyle w:val="mi"/>
                          <w:rFonts w:ascii="Cambria Math" w:eastAsiaTheme="minorEastAsia" w:hAnsi="Cambria Math"/>
                          <w:color w:val="333333"/>
                          <w:sz w:val="32"/>
                          <w:szCs w:val="32"/>
                          <w:bdr w:val="none" w:sz="0" w:space="0" w:color="auto" w:frame="1"/>
                          <w:shd w:val="clear" w:color="auto" w:fill="FFFFFF"/>
                        </w:rPr>
                      </w:rPrChange>
                    </w:rPr>
                    <m:t>x</m:t>
                  </w:ins>
                </m:r>
                <m:r>
                  <w:ins w:id="162" w:author="Anastasia Haswani" w:date="2019-03-16T00:07:00Z"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333333"/>
                      <w:sz w:val="32"/>
                      <w:szCs w:val="32"/>
                      <w:bdr w:val="none" w:sz="0" w:space="0" w:color="auto" w:frame="1"/>
                      <w:shd w:val="clear" w:color="auto" w:fill="FFFFFF"/>
                      <w:rPrChange w:id="163" w:author="Anastasia Haswani" w:date="2019-03-16T00:10:00Z">
                        <w:rPr>
                          <w:rStyle w:val="mi"/>
                          <w:rFonts w:ascii="Cambria Math" w:eastAsiaTheme="minorEastAsia" w:hAnsi="Cambria Math"/>
                          <w:color w:val="333333"/>
                          <w:sz w:val="32"/>
                          <w:szCs w:val="32"/>
                          <w:bdr w:val="none" w:sz="0" w:space="0" w:color="auto" w:frame="1"/>
                          <w:shd w:val="clear" w:color="auto" w:fill="FFFFFF"/>
                        </w:rPr>
                      </w:rPrChange>
                    </w:rPr>
                    <m:t>)</m:t>
                  </w:ins>
                </m:r>
              </m:den>
            </m:f>
          </m:e>
        </m:nary>
      </m:oMath>
    </w:p>
    <w:p w:rsidR="00C859A1" w:rsidRDefault="00C859A1" w:rsidP="002761E7">
      <w:pPr>
        <w:rPr>
          <w:ins w:id="164" w:author="Anastasia Haswani" w:date="2019-03-16T00:13:00Z"/>
          <w:rStyle w:val="mi"/>
          <w:rFonts w:ascii="MathJax_Math-italic" w:eastAsiaTheme="minorEastAsia" w:hAnsi="MathJax_Math-italic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ins w:id="165" w:author="Anastasia Haswani" w:date="2019-03-16T00:09:00Z">
        <w:r>
          <w:rPr>
            <w:rStyle w:val="mi"/>
            <w:rFonts w:ascii="MathJax_Math-italic" w:eastAsiaTheme="minorEastAsia" w:hAnsi="MathJax_Math-italic"/>
            <w:color w:val="333333"/>
            <w:sz w:val="32"/>
            <w:szCs w:val="32"/>
            <w:bdr w:val="none" w:sz="0" w:space="0" w:color="auto" w:frame="1"/>
            <w:shd w:val="clear" w:color="auto" w:fill="FFFFFF"/>
          </w:rPr>
          <w:tab/>
        </w:r>
        <w:proofErr w:type="gramStart"/>
        <w:r w:rsidRPr="00C859A1">
          <w:rPr>
            <w:rStyle w:val="mi"/>
            <w:rFonts w:ascii="MathJax_Math-italic" w:eastAsiaTheme="minorEastAsia" w:hAnsi="MathJax_Math-italic"/>
            <w:color w:val="333333"/>
            <w:sz w:val="26"/>
            <w:szCs w:val="26"/>
            <w:bdr w:val="none" w:sz="0" w:space="0" w:color="auto" w:frame="1"/>
            <w:shd w:val="clear" w:color="auto" w:fill="FFFFFF"/>
            <w:rPrChange w:id="166" w:author="Anastasia Haswani" w:date="2019-03-16T00:09:00Z">
              <w:rPr>
                <w:rStyle w:val="mi"/>
                <w:rFonts w:ascii="MathJax_Math-italic" w:eastAsiaTheme="minorEastAsia" w:hAnsi="MathJax_Math-italic"/>
                <w:color w:val="333333"/>
                <w:sz w:val="32"/>
                <w:szCs w:val="32"/>
                <w:bdr w:val="none" w:sz="0" w:space="0" w:color="auto" w:frame="1"/>
                <w:shd w:val="clear" w:color="auto" w:fill="FFFFFF"/>
              </w:rPr>
            </w:rPrChange>
          </w:rPr>
          <w:t>where</w:t>
        </w:r>
        <w:proofErr w:type="gramEnd"/>
        <w:r w:rsidRPr="00C859A1">
          <w:rPr>
            <w:rStyle w:val="mi"/>
            <w:rFonts w:ascii="MathJax_Math-italic" w:eastAsiaTheme="minorEastAsia" w:hAnsi="MathJax_Math-italic"/>
            <w:color w:val="333333"/>
            <w:sz w:val="26"/>
            <w:szCs w:val="26"/>
            <w:bdr w:val="none" w:sz="0" w:space="0" w:color="auto" w:frame="1"/>
            <w:shd w:val="clear" w:color="auto" w:fill="FFFFFF"/>
            <w:rPrChange w:id="167" w:author="Anastasia Haswani" w:date="2019-03-16T00:09:00Z">
              <w:rPr>
                <w:rStyle w:val="mi"/>
                <w:rFonts w:ascii="MathJax_Math-italic" w:eastAsiaTheme="minorEastAsia" w:hAnsi="MathJax_Math-italic"/>
                <w:color w:val="333333"/>
                <w:sz w:val="32"/>
                <w:szCs w:val="32"/>
                <w:bdr w:val="none" w:sz="0" w:space="0" w:color="auto" w:frame="1"/>
                <w:shd w:val="clear" w:color="auto" w:fill="FFFFFF"/>
              </w:rPr>
            </w:rPrChange>
          </w:rPr>
          <w:t xml:space="preserve"> </w:t>
        </w:r>
      </w:ins>
      <m:oMath>
        <m:r>
          <w:ins w:id="168" w:author="Anastasia Haswani" w:date="2019-03-16T00:10:00Z">
            <w:rPr>
              <w:rStyle w:val="mi"/>
              <w:rFonts w:ascii="Cambria Math" w:hAnsi="Cambria Math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  <m:t>p</m:t>
          </w:ins>
        </m:r>
      </m:oMath>
      <w:ins w:id="169" w:author="Anastasia Haswani" w:date="2019-03-16T00:10:00Z">
        <w:r>
          <w:rPr>
            <w:rStyle w:val="mi"/>
            <w:rFonts w:ascii="MathJax_Math-italic" w:eastAsiaTheme="minorEastAsia" w:hAnsi="MathJax_Math-italic"/>
            <w:color w:val="333333"/>
            <w:sz w:val="26"/>
            <w:szCs w:val="26"/>
            <w:bdr w:val="none" w:sz="0" w:space="0" w:color="auto" w:frame="1"/>
            <w:shd w:val="clear" w:color="auto" w:fill="FFFFFF"/>
          </w:rPr>
          <w:t xml:space="preserve"> </w:t>
        </w:r>
      </w:ins>
      <w:ins w:id="170" w:author="Anastasia Haswani" w:date="2019-03-16T00:12:00Z">
        <w:r>
          <w:rPr>
            <w:rStyle w:val="mi"/>
            <w:rFonts w:ascii="MathJax_Math-italic" w:eastAsiaTheme="minorEastAsia" w:hAnsi="MathJax_Math-italic"/>
            <w:color w:val="333333"/>
            <w:sz w:val="26"/>
            <w:szCs w:val="26"/>
            <w:bdr w:val="none" w:sz="0" w:space="0" w:color="auto" w:frame="1"/>
            <w:shd w:val="clear" w:color="auto" w:fill="FFFFFF"/>
          </w:rPr>
          <w:t xml:space="preserve">- </w:t>
        </w:r>
        <w:r w:rsidRPr="00C859A1">
          <w:rPr>
            <w:rStyle w:val="mi"/>
            <w:rFonts w:ascii="MathJax_Math-italic" w:eastAsiaTheme="minorEastAsia" w:hAnsi="MathJax_Math-italic"/>
            <w:color w:val="333333"/>
            <w:sz w:val="26"/>
            <w:szCs w:val="26"/>
            <w:bdr w:val="none" w:sz="0" w:space="0" w:color="auto" w:frame="1"/>
            <w:shd w:val="clear" w:color="auto" w:fill="FFFFFF"/>
            <w:rPrChange w:id="171" w:author="Anastasia Haswani" w:date="2019-03-16T00:12:00Z">
              <w:rPr>
                <w:rStyle w:val="mi"/>
                <w:rFonts w:ascii="MathJax_Math-italic" w:hAnsi="MathJax_Math-italic"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</w:rPr>
            </w:rPrChange>
          </w:rPr>
          <w:t>number of known class entries for which votes are calculated</w:t>
        </w:r>
      </w:ins>
      <w:ins w:id="172" w:author="Anastasia Haswani" w:date="2019-03-16T00:13:00Z">
        <w:r>
          <w:rPr>
            <w:rStyle w:val="mi"/>
            <w:rFonts w:ascii="MathJax_Math-italic" w:eastAsiaTheme="minorEastAsia" w:hAnsi="MathJax_Math-italic"/>
            <w:color w:val="333333"/>
            <w:sz w:val="26"/>
            <w:szCs w:val="26"/>
            <w:bdr w:val="none" w:sz="0" w:space="0" w:color="auto" w:frame="1"/>
            <w:shd w:val="clear" w:color="auto" w:fill="FFFFFF"/>
          </w:rPr>
          <w:t>,</w:t>
        </w:r>
      </w:ins>
    </w:p>
    <w:p w:rsidR="00C859A1" w:rsidRDefault="00C859A1" w:rsidP="002761E7">
      <w:pPr>
        <w:rPr>
          <w:ins w:id="173" w:author="Anastasia Haswani" w:date="2019-03-16T00:19:00Z"/>
          <w:rStyle w:val="mi"/>
          <w:rFonts w:ascii="MathJax_Math-italic" w:eastAsiaTheme="minorEastAsia" w:hAnsi="MathJax_Math-italic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ins w:id="174" w:author="Anastasia Haswani" w:date="2019-03-16T00:13:00Z">
        <w:r>
          <w:rPr>
            <w:rStyle w:val="mi"/>
            <w:rFonts w:ascii="MathJax_Math-italic" w:eastAsiaTheme="minorEastAsia" w:hAnsi="MathJax_Math-italic"/>
            <w:color w:val="333333"/>
            <w:sz w:val="26"/>
            <w:szCs w:val="26"/>
            <w:bdr w:val="none" w:sz="0" w:space="0" w:color="auto" w:frame="1"/>
            <w:shd w:val="clear" w:color="auto" w:fill="FFFFFF"/>
          </w:rPr>
          <w:tab/>
        </w:r>
        <w:r>
          <w:rPr>
            <w:rStyle w:val="mi"/>
            <w:rFonts w:ascii="MathJax_Math-italic" w:eastAsiaTheme="minorEastAsia" w:hAnsi="MathJax_Math-italic"/>
            <w:color w:val="333333"/>
            <w:sz w:val="26"/>
            <w:szCs w:val="26"/>
            <w:bdr w:val="none" w:sz="0" w:space="0" w:color="auto" w:frame="1"/>
            <w:shd w:val="clear" w:color="auto" w:fill="FFFFFF"/>
          </w:rPr>
          <w:tab/>
        </w:r>
      </w:ins>
      <m:oMath>
        <m:r>
          <w:ins w:id="175" w:author="Anastasia Haswani" w:date="2019-03-16T00:18:00Z">
            <w:rPr>
              <w:rStyle w:val="mi"/>
              <w:rFonts w:ascii="Cambria Math" w:hAnsi="Cambria Math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  <m:t>W(Y</m:t>
          </w:ins>
        </m:r>
        <m:r>
          <w:ins w:id="176" w:author="Anastasia Haswani" w:date="2019-03-16T00:18:00Z">
            <w:rPr>
              <w:rStyle w:val="mi"/>
              <w:rFonts w:ascii="Cambria Math" w:hAnsi="Cambria Math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  <m:t>)</m:t>
          </w:ins>
        </m:r>
      </m:oMath>
      <w:ins w:id="177" w:author="Anastasia Haswani" w:date="2019-03-16T00:13:00Z">
        <w:r>
          <w:rPr>
            <w:rStyle w:val="mi"/>
            <w:rFonts w:ascii="MathJax_Math-italic" w:eastAsiaTheme="minorEastAsia" w:hAnsi="MathJax_Math-italic"/>
            <w:color w:val="333333"/>
            <w:sz w:val="32"/>
            <w:szCs w:val="32"/>
            <w:bdr w:val="none" w:sz="0" w:space="0" w:color="auto" w:frame="1"/>
            <w:shd w:val="clear" w:color="auto" w:fill="FFFFFF"/>
          </w:rPr>
          <w:t xml:space="preserve"> –</w:t>
        </w:r>
      </w:ins>
      <w:ins w:id="178" w:author="Anastasia Haswani" w:date="2019-03-16T00:18:00Z">
        <w:r w:rsidR="00A27E96">
          <w:rPr>
            <w:rStyle w:val="mi"/>
            <w:rFonts w:ascii="MathJax_Math-italic" w:eastAsiaTheme="minorEastAsia" w:hAnsi="MathJax_Math-italic"/>
            <w:color w:val="333333"/>
            <w:sz w:val="32"/>
            <w:szCs w:val="32"/>
            <w:bdr w:val="none" w:sz="0" w:space="0" w:color="auto" w:frame="1"/>
            <w:shd w:val="clear" w:color="auto" w:fill="FFFFFF"/>
          </w:rPr>
          <w:t xml:space="preserve"> </w:t>
        </w:r>
      </w:ins>
      <w:ins w:id="179" w:author="Anastasia Haswani" w:date="2019-03-16T00:19:00Z">
        <w:r w:rsidR="00A27E96">
          <w:rPr>
            <w:rStyle w:val="mi"/>
            <w:rFonts w:ascii="MathJax_Math-italic" w:eastAsiaTheme="minorEastAsia" w:hAnsi="MathJax_Math-italic"/>
            <w:color w:val="333333"/>
            <w:sz w:val="26"/>
            <w:szCs w:val="26"/>
            <w:bdr w:val="none" w:sz="0" w:space="0" w:color="auto" w:frame="1"/>
            <w:shd w:val="clear" w:color="auto" w:fill="FFFFFF"/>
          </w:rPr>
          <w:t>voting value</w:t>
        </w:r>
      </w:ins>
    </w:p>
    <w:p w:rsidR="00A27E96" w:rsidRDefault="00A27E96" w:rsidP="002761E7">
      <w:pPr>
        <w:rPr>
          <w:ins w:id="180" w:author="Anastasia Haswani" w:date="2019-03-16T00:12:00Z"/>
          <w:rStyle w:val="mi"/>
          <w:rFonts w:ascii="MathJax_Math-italic" w:eastAsiaTheme="minorEastAsia" w:hAnsi="MathJax_Math-italic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</w:p>
    <w:p w:rsidR="00B966CC" w:rsidRPr="00A27E96" w:rsidRDefault="002761E7" w:rsidP="002761E7">
      <w:pPr>
        <w:rPr>
          <w:rFonts w:ascii="MathJax_Math-italic" w:eastAsiaTheme="minorEastAsia" w:hAnsi="MathJax_Math-italic"/>
          <w:color w:val="333333"/>
          <w:sz w:val="26"/>
          <w:szCs w:val="26"/>
          <w:bdr w:val="none" w:sz="0" w:space="0" w:color="auto" w:frame="1"/>
          <w:shd w:val="clear" w:color="auto" w:fill="FFFFFF"/>
          <w:rPrChange w:id="181" w:author="Anastasia Haswani" w:date="2019-03-16T00:19:00Z">
            <w:rPr/>
          </w:rPrChange>
        </w:rPr>
      </w:pPr>
      <w:bookmarkStart w:id="182" w:name="_GoBack"/>
      <w:bookmarkEnd w:id="182"/>
      <w:del w:id="183" w:author="Anastasia Haswani" w:date="2019-03-15T20:24:00Z">
        <w:r w:rsidRPr="00C859A1" w:rsidDel="0066487D">
          <w:rPr>
            <w:rStyle w:val="mi"/>
            <w:rFonts w:ascii="MathJax_Math-italic" w:hAnsi="MathJax_Math-italic"/>
            <w:color w:val="333333"/>
            <w:sz w:val="26"/>
            <w:szCs w:val="26"/>
            <w:bdr w:val="none" w:sz="0" w:space="0" w:color="auto" w:frame="1"/>
            <w:shd w:val="clear" w:color="auto" w:fill="FFFFFF"/>
            <w:rPrChange w:id="184" w:author="Anastasia Haswani" w:date="2019-03-16T00:09:00Z">
              <w:rPr>
                <w:rStyle w:val="mi"/>
                <w:rFonts w:ascii="MathJax_Math-italic" w:hAnsi="MathJax_Math-italic"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</w:rPr>
            </w:rPrChange>
          </w:rPr>
          <w:delText>D</w:delText>
        </w:r>
        <w:r w:rsidRPr="00C859A1" w:rsidDel="0066487D">
          <w:rPr>
            <w:rStyle w:val="mi"/>
            <w:rFonts w:ascii="MathJax_Math-italic" w:hAnsi="MathJax_Math-italic"/>
            <w:color w:val="333333"/>
            <w:sz w:val="26"/>
            <w:szCs w:val="26"/>
            <w:bdr w:val="none" w:sz="0" w:space="0" w:color="auto" w:frame="1"/>
            <w:shd w:val="clear" w:color="auto" w:fill="FFFFFF"/>
            <w:rPrChange w:id="185" w:author="Anastasia Haswani" w:date="2019-03-16T00:09:00Z">
              <w:rPr>
                <w:rStyle w:val="mi"/>
                <w:rFonts w:ascii="MathJax_Math-italic" w:hAnsi="MathJax_Math-italic"/>
                <w:color w:val="333333"/>
                <w:sz w:val="19"/>
                <w:szCs w:val="19"/>
                <w:bdr w:val="none" w:sz="0" w:space="0" w:color="auto" w:frame="1"/>
                <w:shd w:val="clear" w:color="auto" w:fill="FFFFFF"/>
              </w:rPr>
            </w:rPrChange>
          </w:rPr>
          <w:delText>E</w:delText>
        </w:r>
        <w:r w:rsidRPr="00C859A1" w:rsidDel="0066487D">
          <w:rPr>
            <w:rStyle w:val="mo"/>
            <w:rFonts w:ascii="MathJax_Main" w:hAnsi="MathJax_Main"/>
            <w:color w:val="333333"/>
            <w:sz w:val="26"/>
            <w:szCs w:val="26"/>
            <w:bdr w:val="none" w:sz="0" w:space="0" w:color="auto" w:frame="1"/>
            <w:shd w:val="clear" w:color="auto" w:fill="FFFFFF"/>
            <w:rPrChange w:id="186" w:author="Anastasia Haswani" w:date="2019-03-16T00:11:00Z">
              <w:rPr>
                <w:rStyle w:val="mo"/>
                <w:rFonts w:ascii="MathJax_Main" w:hAnsi="MathJax_Main"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</w:rPr>
            </w:rPrChange>
          </w:rPr>
          <w:delText>=</w:delText>
        </w:r>
        <w:r w:rsidRPr="00C859A1" w:rsidDel="0066487D">
          <w:rPr>
            <w:rStyle w:val="mo"/>
            <w:rFonts w:ascii="MathJax_Size1" w:hAnsi="MathJax_Size1"/>
            <w:color w:val="333333"/>
            <w:sz w:val="26"/>
            <w:szCs w:val="26"/>
            <w:bdr w:val="none" w:sz="0" w:space="0" w:color="auto" w:frame="1"/>
            <w:shd w:val="clear" w:color="auto" w:fill="FFFFFF"/>
            <w:rPrChange w:id="187" w:author="Anastasia Haswani" w:date="2019-03-16T00:11:00Z">
              <w:rPr>
                <w:rStyle w:val="mo"/>
                <w:rFonts w:ascii="MathJax_Size1" w:hAnsi="MathJax_Size1"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</w:rPr>
            </w:rPrChange>
          </w:rPr>
          <w:delText>∑</w:delText>
        </w:r>
        <w:r w:rsidRPr="00C859A1" w:rsidDel="0066487D">
          <w:rPr>
            <w:rStyle w:val="mi"/>
            <w:rFonts w:ascii="MathJax_Math-italic" w:hAnsi="MathJax_Math-italic"/>
            <w:color w:val="333333"/>
            <w:sz w:val="26"/>
            <w:szCs w:val="26"/>
            <w:bdr w:val="none" w:sz="0" w:space="0" w:color="auto" w:frame="1"/>
            <w:shd w:val="clear" w:color="auto" w:fill="FFFFFF"/>
            <w:rPrChange w:id="188" w:author="Anastasia Haswani" w:date="2019-03-16T00:09:00Z">
              <w:rPr>
                <w:rStyle w:val="mi"/>
                <w:rFonts w:ascii="MathJax_Math-italic" w:hAnsi="MathJax_Math-italic"/>
                <w:color w:val="333333"/>
                <w:sz w:val="19"/>
                <w:szCs w:val="19"/>
                <w:bdr w:val="none" w:sz="0" w:space="0" w:color="auto" w:frame="1"/>
                <w:shd w:val="clear" w:color="auto" w:fill="FFFFFF"/>
              </w:rPr>
            </w:rPrChange>
          </w:rPr>
          <w:delText>in</w:delText>
        </w:r>
        <w:r w:rsidRPr="00C859A1" w:rsidDel="0066487D">
          <w:rPr>
            <w:rStyle w:val="mo"/>
            <w:rFonts w:ascii="MathJax_Main" w:hAnsi="MathJax_Main"/>
            <w:color w:val="333333"/>
            <w:sz w:val="26"/>
            <w:szCs w:val="26"/>
            <w:bdr w:val="none" w:sz="0" w:space="0" w:color="auto" w:frame="1"/>
            <w:shd w:val="clear" w:color="auto" w:fill="FFFFFF"/>
            <w:rPrChange w:id="189" w:author="Anastasia Haswani" w:date="2019-03-16T00:11:00Z">
              <w:rPr>
                <w:rStyle w:val="mo"/>
                <w:rFonts w:ascii="MathJax_Main" w:hAnsi="MathJax_Main"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</w:rPr>
            </w:rPrChange>
          </w:rPr>
          <w:delText>(</w:delText>
        </w:r>
        <w:r w:rsidRPr="00C859A1" w:rsidDel="0066487D">
          <w:rPr>
            <w:rStyle w:val="mi"/>
            <w:rFonts w:ascii="MathJax_Math-italic" w:hAnsi="MathJax_Math-italic"/>
            <w:color w:val="333333"/>
            <w:sz w:val="26"/>
            <w:szCs w:val="26"/>
            <w:bdr w:val="none" w:sz="0" w:space="0" w:color="auto" w:frame="1"/>
            <w:shd w:val="clear" w:color="auto" w:fill="FFFFFF"/>
            <w:rPrChange w:id="190" w:author="Anastasia Haswani" w:date="2019-03-16T00:09:00Z">
              <w:rPr>
                <w:rStyle w:val="mi"/>
                <w:rFonts w:ascii="MathJax_Math-italic" w:hAnsi="MathJax_Math-italic"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</w:rPr>
            </w:rPrChange>
          </w:rPr>
          <w:delText>x</w:delText>
        </w:r>
        <w:r w:rsidRPr="00C859A1" w:rsidDel="0066487D">
          <w:rPr>
            <w:rStyle w:val="mi"/>
            <w:rFonts w:ascii="MathJax_Math-italic" w:hAnsi="MathJax_Math-italic"/>
            <w:color w:val="333333"/>
            <w:sz w:val="26"/>
            <w:szCs w:val="26"/>
            <w:bdr w:val="none" w:sz="0" w:space="0" w:color="auto" w:frame="1"/>
            <w:shd w:val="clear" w:color="auto" w:fill="FFFFFF"/>
            <w:rPrChange w:id="191" w:author="Anastasia Haswani" w:date="2019-03-16T00:09:00Z">
              <w:rPr>
                <w:rStyle w:val="mi"/>
                <w:rFonts w:ascii="MathJax_Math-italic" w:hAnsi="MathJax_Math-italic"/>
                <w:color w:val="333333"/>
                <w:sz w:val="19"/>
                <w:szCs w:val="19"/>
                <w:bdr w:val="none" w:sz="0" w:space="0" w:color="auto" w:frame="1"/>
                <w:shd w:val="clear" w:color="auto" w:fill="FFFFFF"/>
              </w:rPr>
            </w:rPrChange>
          </w:rPr>
          <w:delText>i</w:delText>
        </w:r>
        <w:r w:rsidRPr="00C859A1" w:rsidDel="0066487D">
          <w:rPr>
            <w:rStyle w:val="mo"/>
            <w:rFonts w:ascii="MathJax_Main" w:hAnsi="MathJax_Main"/>
            <w:color w:val="333333"/>
            <w:sz w:val="26"/>
            <w:szCs w:val="26"/>
            <w:bdr w:val="none" w:sz="0" w:space="0" w:color="auto" w:frame="1"/>
            <w:shd w:val="clear" w:color="auto" w:fill="FFFFFF"/>
            <w:rPrChange w:id="192" w:author="Anastasia Haswani" w:date="2019-03-16T00:11:00Z">
              <w:rPr>
                <w:rStyle w:val="mo"/>
                <w:rFonts w:ascii="MathJax_Main" w:hAnsi="MathJax_Main"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</w:rPr>
            </w:rPrChange>
          </w:rPr>
          <w:delText>−</w:delText>
        </w:r>
        <w:r w:rsidRPr="00C859A1" w:rsidDel="0066487D">
          <w:rPr>
            <w:rStyle w:val="mi"/>
            <w:rFonts w:ascii="MathJax_Math-italic" w:hAnsi="MathJax_Math-italic"/>
            <w:color w:val="333333"/>
            <w:sz w:val="26"/>
            <w:szCs w:val="26"/>
            <w:bdr w:val="none" w:sz="0" w:space="0" w:color="auto" w:frame="1"/>
            <w:shd w:val="clear" w:color="auto" w:fill="FFFFFF"/>
            <w:rPrChange w:id="193" w:author="Anastasia Haswani" w:date="2019-03-16T00:09:00Z">
              <w:rPr>
                <w:rStyle w:val="mi"/>
                <w:rFonts w:ascii="MathJax_Math-italic" w:hAnsi="MathJax_Math-italic"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</w:rPr>
            </w:rPrChange>
          </w:rPr>
          <w:delText>y</w:delText>
        </w:r>
        <w:r w:rsidRPr="00C859A1" w:rsidDel="0066487D">
          <w:rPr>
            <w:rStyle w:val="mi"/>
            <w:rFonts w:ascii="MathJax_Math-italic" w:hAnsi="MathJax_Math-italic"/>
            <w:color w:val="333333"/>
            <w:sz w:val="26"/>
            <w:szCs w:val="26"/>
            <w:bdr w:val="none" w:sz="0" w:space="0" w:color="auto" w:frame="1"/>
            <w:shd w:val="clear" w:color="auto" w:fill="FFFFFF"/>
            <w:rPrChange w:id="194" w:author="Anastasia Haswani" w:date="2019-03-16T00:09:00Z">
              <w:rPr>
                <w:rStyle w:val="mi"/>
                <w:rFonts w:ascii="MathJax_Math-italic" w:hAnsi="MathJax_Math-italic"/>
                <w:color w:val="333333"/>
                <w:sz w:val="19"/>
                <w:szCs w:val="19"/>
                <w:bdr w:val="none" w:sz="0" w:space="0" w:color="auto" w:frame="1"/>
                <w:shd w:val="clear" w:color="auto" w:fill="FFFFFF"/>
              </w:rPr>
            </w:rPrChange>
          </w:rPr>
          <w:delText>i</w:delText>
        </w:r>
        <w:r w:rsidRPr="00C859A1" w:rsidDel="0066487D">
          <w:rPr>
            <w:rStyle w:val="mo"/>
            <w:rFonts w:ascii="MathJax_Main" w:hAnsi="MathJax_Main"/>
            <w:color w:val="333333"/>
            <w:sz w:val="26"/>
            <w:szCs w:val="26"/>
            <w:bdr w:val="none" w:sz="0" w:space="0" w:color="auto" w:frame="1"/>
            <w:shd w:val="clear" w:color="auto" w:fill="FFFFFF"/>
            <w:rPrChange w:id="195" w:author="Anastasia Haswani" w:date="2019-03-16T00:11:00Z">
              <w:rPr>
                <w:rStyle w:val="mo"/>
                <w:rFonts w:ascii="MathJax_Main" w:hAnsi="MathJax_Main"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</w:rPr>
            </w:rPrChange>
          </w:rPr>
          <w:delText>)</w:delText>
        </w:r>
        <w:r w:rsidRPr="00C859A1" w:rsidDel="0066487D">
          <w:rPr>
            <w:rStyle w:val="mn"/>
            <w:rFonts w:ascii="MathJax_Main" w:hAnsi="MathJax_Main"/>
            <w:color w:val="333333"/>
            <w:sz w:val="26"/>
            <w:szCs w:val="26"/>
            <w:bdr w:val="none" w:sz="0" w:space="0" w:color="auto" w:frame="1"/>
            <w:shd w:val="clear" w:color="auto" w:fill="FFFFFF"/>
            <w:rPrChange w:id="196" w:author="Anastasia Haswani" w:date="2019-03-16T00:11:00Z">
              <w:rPr>
                <w:rStyle w:val="mn"/>
                <w:rFonts w:ascii="MathJax_Main" w:hAnsi="MathJax_Main"/>
                <w:color w:val="333333"/>
                <w:sz w:val="19"/>
                <w:szCs w:val="19"/>
                <w:bdr w:val="none" w:sz="0" w:space="0" w:color="auto" w:frame="1"/>
                <w:shd w:val="clear" w:color="auto" w:fill="FFFFFF"/>
              </w:rPr>
            </w:rPrChange>
          </w:rPr>
          <w:delText>2</w:delText>
        </w:r>
        <w:r w:rsidRPr="00C859A1" w:rsidDel="0066487D">
          <w:rPr>
            <w:rStyle w:val="msqrt"/>
            <w:rFonts w:ascii="MathJax_Main" w:hAnsi="MathJax_Main"/>
            <w:color w:val="333333"/>
            <w:sz w:val="26"/>
            <w:szCs w:val="26"/>
            <w:bdr w:val="none" w:sz="0" w:space="0" w:color="auto" w:frame="1"/>
            <w:shd w:val="clear" w:color="auto" w:fill="FFFFFF"/>
            <w:rPrChange w:id="197" w:author="Anastasia Haswani" w:date="2019-03-16T00:11:00Z">
              <w:rPr>
                <w:rStyle w:val="msqrt"/>
                <w:rFonts w:ascii="MathJax_Main" w:hAnsi="MathJax_Main"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</w:rPr>
            </w:rPrChange>
          </w:rPr>
          <w:delText>−−−−−−−−−−</w:delText>
        </w:r>
        <w:r w:rsidRPr="00C859A1" w:rsidDel="0066487D">
          <w:rPr>
            <w:rStyle w:val="msqrt"/>
            <w:rFonts w:ascii="MathJax_Size4" w:hAnsi="MathJax_Size4"/>
            <w:color w:val="333333"/>
            <w:sz w:val="26"/>
            <w:szCs w:val="26"/>
            <w:bdr w:val="none" w:sz="0" w:space="0" w:color="auto" w:frame="1"/>
            <w:shd w:val="clear" w:color="auto" w:fill="FFFFFF"/>
            <w:rPrChange w:id="198" w:author="Anastasia Haswani" w:date="2019-03-16T00:11:00Z">
              <w:rPr>
                <w:rStyle w:val="msqrt"/>
                <w:rFonts w:ascii="MathJax_Size4" w:hAnsi="MathJax_Size4"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</w:rPr>
            </w:rPrChange>
          </w:rPr>
          <w:delText>√</w:delText>
        </w:r>
        <w:r w:rsidRPr="00C859A1" w:rsidDel="0066487D">
          <w:rPr>
            <w:rStyle w:val="mjxassistivemathml"/>
            <w:rFonts w:ascii="Verdana" w:hAnsi="Verdana"/>
            <w:color w:val="333333"/>
            <w:sz w:val="26"/>
            <w:szCs w:val="26"/>
            <w:bdr w:val="none" w:sz="0" w:space="0" w:color="auto" w:frame="1"/>
            <w:shd w:val="clear" w:color="auto" w:fill="FFFFFF"/>
            <w:rPrChange w:id="199" w:author="Anastasia Haswani" w:date="2019-03-16T00:09:00Z">
              <w:rPr>
                <w:rStyle w:val="mjxassistivemathml"/>
                <w:rFonts w:ascii="Verdana" w:hAnsi="Verdana"/>
                <w:color w:val="333333"/>
                <w:sz w:val="21"/>
                <w:szCs w:val="21"/>
                <w:bdr w:val="none" w:sz="0" w:space="0" w:color="auto" w:frame="1"/>
                <w:shd w:val="clear" w:color="auto" w:fill="FFFFFF"/>
              </w:rPr>
            </w:rPrChange>
          </w:rPr>
          <w:delText>DE</w:delText>
        </w:r>
        <w:r w:rsidRPr="00C859A1" w:rsidDel="0066487D">
          <w:rPr>
            <w:rStyle w:val="mjxassistivemathml"/>
            <w:rFonts w:ascii="Verdana" w:hAnsi="Verdana"/>
            <w:color w:val="333333"/>
            <w:sz w:val="26"/>
            <w:szCs w:val="26"/>
            <w:bdr w:val="none" w:sz="0" w:space="0" w:color="auto" w:frame="1"/>
            <w:shd w:val="clear" w:color="auto" w:fill="FFFFFF"/>
            <w:rPrChange w:id="200" w:author="Anastasia Haswani" w:date="2019-03-16T00:11:00Z">
              <w:rPr>
                <w:rStyle w:val="mjxassistivemathml"/>
                <w:rFonts w:ascii="Verdana" w:hAnsi="Verdana"/>
                <w:color w:val="333333"/>
                <w:sz w:val="21"/>
                <w:szCs w:val="21"/>
                <w:bdr w:val="none" w:sz="0" w:space="0" w:color="auto" w:frame="1"/>
                <w:shd w:val="clear" w:color="auto" w:fill="FFFFFF"/>
              </w:rPr>
            </w:rPrChange>
          </w:rPr>
          <w:delText>=∑</w:delText>
        </w:r>
        <w:r w:rsidRPr="00C859A1" w:rsidDel="0066487D">
          <w:rPr>
            <w:rStyle w:val="mjxassistivemathml"/>
            <w:rFonts w:ascii="Verdana" w:hAnsi="Verdana"/>
            <w:color w:val="333333"/>
            <w:sz w:val="26"/>
            <w:szCs w:val="26"/>
            <w:bdr w:val="none" w:sz="0" w:space="0" w:color="auto" w:frame="1"/>
            <w:shd w:val="clear" w:color="auto" w:fill="FFFFFF"/>
            <w:rPrChange w:id="201" w:author="Anastasia Haswani" w:date="2019-03-16T00:09:00Z">
              <w:rPr>
                <w:rStyle w:val="mjxassistivemathml"/>
                <w:rFonts w:ascii="Verdana" w:hAnsi="Verdana"/>
                <w:color w:val="333333"/>
                <w:sz w:val="21"/>
                <w:szCs w:val="21"/>
                <w:bdr w:val="none" w:sz="0" w:space="0" w:color="auto" w:frame="1"/>
                <w:shd w:val="clear" w:color="auto" w:fill="FFFFFF"/>
              </w:rPr>
            </w:rPrChange>
          </w:rPr>
          <w:delText>in</w:delText>
        </w:r>
        <w:r w:rsidRPr="00C859A1" w:rsidDel="0066487D">
          <w:rPr>
            <w:rStyle w:val="mjxassistivemathml"/>
            <w:rFonts w:ascii="Verdana" w:hAnsi="Verdana"/>
            <w:color w:val="333333"/>
            <w:sz w:val="26"/>
            <w:szCs w:val="26"/>
            <w:bdr w:val="none" w:sz="0" w:space="0" w:color="auto" w:frame="1"/>
            <w:shd w:val="clear" w:color="auto" w:fill="FFFFFF"/>
            <w:rPrChange w:id="202" w:author="Anastasia Haswani" w:date="2019-03-16T00:11:00Z">
              <w:rPr>
                <w:rStyle w:val="mjxassistivemathml"/>
                <w:rFonts w:ascii="Verdana" w:hAnsi="Verdana"/>
                <w:color w:val="333333"/>
                <w:sz w:val="21"/>
                <w:szCs w:val="21"/>
                <w:bdr w:val="none" w:sz="0" w:space="0" w:color="auto" w:frame="1"/>
                <w:shd w:val="clear" w:color="auto" w:fill="FFFFFF"/>
              </w:rPr>
            </w:rPrChange>
          </w:rPr>
          <w:delText>(</w:delText>
        </w:r>
        <w:r w:rsidRPr="00C859A1" w:rsidDel="0066487D">
          <w:rPr>
            <w:rStyle w:val="mjxassistivemathml"/>
            <w:rFonts w:ascii="Verdana" w:hAnsi="Verdana"/>
            <w:color w:val="333333"/>
            <w:sz w:val="26"/>
            <w:szCs w:val="26"/>
            <w:bdr w:val="none" w:sz="0" w:space="0" w:color="auto" w:frame="1"/>
            <w:shd w:val="clear" w:color="auto" w:fill="FFFFFF"/>
            <w:rPrChange w:id="203" w:author="Anastasia Haswani" w:date="2019-03-16T00:09:00Z">
              <w:rPr>
                <w:rStyle w:val="mjxassistivemathml"/>
                <w:rFonts w:ascii="Verdana" w:hAnsi="Verdana"/>
                <w:color w:val="333333"/>
                <w:sz w:val="21"/>
                <w:szCs w:val="21"/>
                <w:bdr w:val="none" w:sz="0" w:space="0" w:color="auto" w:frame="1"/>
                <w:shd w:val="clear" w:color="auto" w:fill="FFFFFF"/>
              </w:rPr>
            </w:rPrChange>
          </w:rPr>
          <w:delText>xi</w:delText>
        </w:r>
        <w:r w:rsidRPr="00C859A1" w:rsidDel="0066487D">
          <w:rPr>
            <w:rStyle w:val="mjxassistivemathml"/>
            <w:rFonts w:ascii="Verdana" w:hAnsi="Verdana"/>
            <w:color w:val="333333"/>
            <w:sz w:val="26"/>
            <w:szCs w:val="26"/>
            <w:bdr w:val="none" w:sz="0" w:space="0" w:color="auto" w:frame="1"/>
            <w:shd w:val="clear" w:color="auto" w:fill="FFFFFF"/>
            <w:rPrChange w:id="204" w:author="Anastasia Haswani" w:date="2019-03-16T00:11:00Z">
              <w:rPr>
                <w:rStyle w:val="mjxassistivemathml"/>
                <w:rFonts w:ascii="Verdana" w:hAnsi="Verdana"/>
                <w:color w:val="333333"/>
                <w:sz w:val="21"/>
                <w:szCs w:val="21"/>
                <w:bdr w:val="none" w:sz="0" w:space="0" w:color="auto" w:frame="1"/>
                <w:shd w:val="clear" w:color="auto" w:fill="FFFFFF"/>
              </w:rPr>
            </w:rPrChange>
          </w:rPr>
          <w:delText>−</w:delText>
        </w:r>
        <w:r w:rsidRPr="00C859A1" w:rsidDel="0066487D">
          <w:rPr>
            <w:rStyle w:val="mjxassistivemathml"/>
            <w:rFonts w:ascii="Verdana" w:hAnsi="Verdana"/>
            <w:color w:val="333333"/>
            <w:sz w:val="26"/>
            <w:szCs w:val="26"/>
            <w:bdr w:val="none" w:sz="0" w:space="0" w:color="auto" w:frame="1"/>
            <w:shd w:val="clear" w:color="auto" w:fill="FFFFFF"/>
            <w:rPrChange w:id="205" w:author="Anastasia Haswani" w:date="2019-03-16T00:09:00Z">
              <w:rPr>
                <w:rStyle w:val="mjxassistivemathml"/>
                <w:rFonts w:ascii="Verdana" w:hAnsi="Verdana"/>
                <w:color w:val="333333"/>
                <w:sz w:val="21"/>
                <w:szCs w:val="21"/>
                <w:bdr w:val="none" w:sz="0" w:space="0" w:color="auto" w:frame="1"/>
                <w:shd w:val="clear" w:color="auto" w:fill="FFFFFF"/>
              </w:rPr>
            </w:rPrChange>
          </w:rPr>
          <w:delText>yi</w:delText>
        </w:r>
        <w:r w:rsidRPr="00C859A1" w:rsidDel="0066487D">
          <w:rPr>
            <w:rStyle w:val="mjxassistivemathml"/>
            <w:rFonts w:ascii="Verdana" w:hAnsi="Verdana"/>
            <w:color w:val="333333"/>
            <w:sz w:val="26"/>
            <w:szCs w:val="26"/>
            <w:bdr w:val="none" w:sz="0" w:space="0" w:color="auto" w:frame="1"/>
            <w:shd w:val="clear" w:color="auto" w:fill="FFFFFF"/>
            <w:rPrChange w:id="206" w:author="Anastasia Haswani" w:date="2019-03-16T00:11:00Z">
              <w:rPr>
                <w:rStyle w:val="mjxassistivemathml"/>
                <w:rFonts w:ascii="Verdana" w:hAnsi="Verdana"/>
                <w:color w:val="333333"/>
                <w:sz w:val="21"/>
                <w:szCs w:val="21"/>
                <w:bdr w:val="none" w:sz="0" w:space="0" w:color="auto" w:frame="1"/>
                <w:shd w:val="clear" w:color="auto" w:fill="FFFFFF"/>
              </w:rPr>
            </w:rPrChange>
          </w:rPr>
          <w:delText>)2</w:delText>
        </w:r>
        <w:r w:rsidRPr="00C859A1" w:rsidDel="0066487D">
          <w:rPr>
            <w:rFonts w:ascii="Verdana" w:hAnsi="Verdana"/>
            <w:color w:val="333333"/>
            <w:sz w:val="26"/>
            <w:szCs w:val="26"/>
            <w:shd w:val="clear" w:color="auto" w:fill="FFFFFF"/>
            <w:rPrChange w:id="207" w:author="Anastasia Haswani" w:date="2019-03-16T00:11:00Z"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</w:rPrChange>
          </w:rPr>
          <w:delText>,</w:delText>
        </w:r>
      </w:del>
    </w:p>
    <w:sectPr w:rsidR="00B966CC" w:rsidRPr="00A27E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Size1">
    <w:altName w:val="Times New Roman"/>
    <w:panose1 w:val="00000000000000000000"/>
    <w:charset w:val="00"/>
    <w:family w:val="roman"/>
    <w:notTrueType/>
    <w:pitch w:val="default"/>
  </w:font>
  <w:font w:name="MathJax_Size4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C609C9"/>
    <w:multiLevelType w:val="multilevel"/>
    <w:tmpl w:val="504CD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9968D7"/>
    <w:multiLevelType w:val="hybridMultilevel"/>
    <w:tmpl w:val="E1AE8A0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astasia Haswani">
    <w15:presenceInfo w15:providerId="Windows Live" w15:userId="396553f7a3e025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31E"/>
    <w:rsid w:val="002761E7"/>
    <w:rsid w:val="0028631E"/>
    <w:rsid w:val="0034459A"/>
    <w:rsid w:val="004E53DE"/>
    <w:rsid w:val="00567851"/>
    <w:rsid w:val="0066487D"/>
    <w:rsid w:val="00797F45"/>
    <w:rsid w:val="007E7C8B"/>
    <w:rsid w:val="00A27E96"/>
    <w:rsid w:val="00B948BC"/>
    <w:rsid w:val="00B966CC"/>
    <w:rsid w:val="00BE5D5A"/>
    <w:rsid w:val="00C859A1"/>
    <w:rsid w:val="00D70FB4"/>
    <w:rsid w:val="00D93D70"/>
    <w:rsid w:val="00E35F20"/>
    <w:rsid w:val="00E8610D"/>
    <w:rsid w:val="00EB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E8CE6-AB80-407A-A6DE-001F28003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e-math-mathml-inline">
    <w:name w:val="mwe-math-mathml-inline"/>
    <w:basedOn w:val="DefaultParagraphFont"/>
    <w:rsid w:val="0028631E"/>
  </w:style>
  <w:style w:type="character" w:customStyle="1" w:styleId="texhtml">
    <w:name w:val="texhtml"/>
    <w:basedOn w:val="DefaultParagraphFont"/>
    <w:rsid w:val="0028631E"/>
  </w:style>
  <w:style w:type="character" w:customStyle="1" w:styleId="mi">
    <w:name w:val="mi"/>
    <w:basedOn w:val="DefaultParagraphFont"/>
    <w:rsid w:val="002761E7"/>
  </w:style>
  <w:style w:type="character" w:customStyle="1" w:styleId="mo">
    <w:name w:val="mo"/>
    <w:basedOn w:val="DefaultParagraphFont"/>
    <w:rsid w:val="002761E7"/>
  </w:style>
  <w:style w:type="character" w:customStyle="1" w:styleId="msqrt">
    <w:name w:val="msqrt"/>
    <w:basedOn w:val="DefaultParagraphFont"/>
    <w:rsid w:val="002761E7"/>
  </w:style>
  <w:style w:type="character" w:customStyle="1" w:styleId="mn">
    <w:name w:val="mn"/>
    <w:basedOn w:val="DefaultParagraphFont"/>
    <w:rsid w:val="002761E7"/>
  </w:style>
  <w:style w:type="character" w:customStyle="1" w:styleId="mjxassistivemathml">
    <w:name w:val="mjx_assistive_mathml"/>
    <w:basedOn w:val="DefaultParagraphFont"/>
    <w:rsid w:val="002761E7"/>
  </w:style>
  <w:style w:type="paragraph" w:styleId="ListParagraph">
    <w:name w:val="List Paragraph"/>
    <w:basedOn w:val="Normal"/>
    <w:uiPriority w:val="34"/>
    <w:qFormat/>
    <w:rsid w:val="00E35F2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35F2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35F2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E861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9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Haswani</dc:creator>
  <cp:keywords/>
  <dc:description/>
  <cp:lastModifiedBy>Anastasia Haswani</cp:lastModifiedBy>
  <cp:revision>3</cp:revision>
  <dcterms:created xsi:type="dcterms:W3CDTF">2019-03-15T13:51:00Z</dcterms:created>
  <dcterms:modified xsi:type="dcterms:W3CDTF">2019-03-16T04:20:00Z</dcterms:modified>
</cp:coreProperties>
</file>